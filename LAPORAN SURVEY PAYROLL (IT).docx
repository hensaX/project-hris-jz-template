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91E13" w14:textId="77777777" w:rsidR="009471D5" w:rsidRPr="004213AB" w:rsidRDefault="009471D5" w:rsidP="009471D5">
      <w:pPr>
        <w:pStyle w:val="NoSpacing"/>
        <w:framePr w:hSpace="187" w:wrap="around" w:vAnchor="page" w:hAnchor="page" w:x="1883" w:y="6301"/>
        <w:spacing w:line="360" w:lineRule="auto"/>
        <w:contextualSpacing/>
        <w:jc w:val="center"/>
        <w:rPr>
          <w:rFonts w:cs="Calibri"/>
          <w:b/>
          <w:bCs/>
          <w:caps/>
          <w:sz w:val="44"/>
          <w:szCs w:val="44"/>
        </w:rPr>
      </w:pPr>
      <w:r w:rsidRPr="004213AB">
        <w:rPr>
          <w:rFonts w:cs="Calibri"/>
          <w:b/>
          <w:bCs/>
          <w:caps/>
          <w:sz w:val="44"/>
          <w:szCs w:val="44"/>
        </w:rPr>
        <w:t>LAPORAN HASIL SURVEY</w:t>
      </w:r>
    </w:p>
    <w:p w14:paraId="750390DF" w14:textId="2AC410B1" w:rsidR="009471D5" w:rsidRDefault="009471D5" w:rsidP="009471D5">
      <w:pPr>
        <w:pStyle w:val="NoSpacing"/>
        <w:framePr w:hSpace="187" w:wrap="around" w:vAnchor="page" w:hAnchor="page" w:x="1883" w:y="6301"/>
        <w:spacing w:line="360" w:lineRule="auto"/>
        <w:contextualSpacing/>
        <w:jc w:val="center"/>
        <w:rPr>
          <w:rFonts w:cs="Calibri"/>
          <w:b/>
          <w:bCs/>
          <w:caps/>
          <w:sz w:val="44"/>
          <w:szCs w:val="44"/>
        </w:rPr>
      </w:pPr>
      <w:r w:rsidRPr="004213AB">
        <w:rPr>
          <w:rFonts w:cs="Calibri"/>
          <w:b/>
          <w:bCs/>
          <w:caps/>
          <w:sz w:val="44"/>
          <w:szCs w:val="44"/>
        </w:rPr>
        <w:t>MODUL PAYROLL</w:t>
      </w:r>
    </w:p>
    <w:p w14:paraId="3EC11B76" w14:textId="397A265B" w:rsidR="009471D5" w:rsidRPr="004213AB" w:rsidRDefault="009471D5" w:rsidP="009471D5">
      <w:pPr>
        <w:pStyle w:val="NoSpacing"/>
        <w:framePr w:hSpace="187" w:wrap="around" w:vAnchor="page" w:hAnchor="page" w:x="1883" w:y="6301"/>
        <w:spacing w:line="360" w:lineRule="auto"/>
        <w:contextualSpacing/>
        <w:jc w:val="center"/>
        <w:rPr>
          <w:rFonts w:cs="Calibri"/>
          <w:b/>
          <w:bCs/>
          <w:caps/>
          <w:sz w:val="44"/>
          <w:szCs w:val="44"/>
        </w:rPr>
      </w:pPr>
      <w:r w:rsidRPr="009471D5">
        <w:rPr>
          <w:rFonts w:cs="Calibri"/>
          <w:b/>
          <w:bCs/>
          <w:caps/>
          <w:sz w:val="44"/>
          <w:szCs w:val="44"/>
        </w:rPr>
        <w:t>PT. Singgar Mulia</w:t>
      </w:r>
    </w:p>
    <w:p w14:paraId="2D37FBE4" w14:textId="0CEB1817" w:rsidR="009471D5" w:rsidRDefault="009471D5">
      <w:pPr>
        <w:spacing w:after="160" w:line="259" w:lineRule="auto"/>
      </w:pPr>
      <w:r>
        <w:br w:type="page"/>
      </w:r>
    </w:p>
    <w:p w14:paraId="7939F18A" w14:textId="77777777" w:rsidR="00872F6F" w:rsidRPr="00892C32" w:rsidRDefault="00872F6F" w:rsidP="00872F6F">
      <w:pPr>
        <w:pStyle w:val="Heading1"/>
        <w:numPr>
          <w:ilvl w:val="0"/>
          <w:numId w:val="2"/>
        </w:numPr>
        <w:spacing w:before="0" w:line="360" w:lineRule="auto"/>
        <w:ind w:left="567" w:hanging="567"/>
        <w:contextualSpacing/>
        <w:rPr>
          <w:rFonts w:ascii="Calibri" w:hAnsi="Calibri" w:cs="Calibri"/>
          <w:sz w:val="24"/>
          <w:szCs w:val="24"/>
        </w:rPr>
      </w:pPr>
      <w:r w:rsidRPr="00892C32">
        <w:rPr>
          <w:rFonts w:ascii="Calibri" w:hAnsi="Calibri" w:cs="Calibri"/>
          <w:sz w:val="24"/>
          <w:szCs w:val="24"/>
        </w:rPr>
        <w:lastRenderedPageBreak/>
        <w:t>PEMBAGIAN USER LEVEL UNTUK GROUP GAJI</w:t>
      </w:r>
    </w:p>
    <w:p w14:paraId="3EF43DCF" w14:textId="77777777" w:rsidR="00872F6F" w:rsidRDefault="00872F6F" w:rsidP="00872F6F">
      <w:pPr>
        <w:spacing w:after="0" w:line="360" w:lineRule="auto"/>
        <w:ind w:firstLine="567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Pembagian group gaji yang akan disetting kedalam system sebagai berikut :</w:t>
      </w:r>
    </w:p>
    <w:tbl>
      <w:tblPr>
        <w:tblW w:w="7888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091"/>
        <w:gridCol w:w="2381"/>
        <w:gridCol w:w="2160"/>
        <w:gridCol w:w="1800"/>
      </w:tblGrid>
      <w:tr w:rsidR="00872F6F" w:rsidRPr="00892C32" w14:paraId="46945074" w14:textId="77777777" w:rsidTr="00872F6F">
        <w:tc>
          <w:tcPr>
            <w:tcW w:w="456" w:type="dxa"/>
            <w:shd w:val="clear" w:color="auto" w:fill="D9D9D9"/>
          </w:tcPr>
          <w:p w14:paraId="3AF3FFA6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No</w:t>
            </w:r>
          </w:p>
        </w:tc>
        <w:tc>
          <w:tcPr>
            <w:tcW w:w="1091" w:type="dxa"/>
            <w:shd w:val="clear" w:color="auto" w:fill="D9D9D9"/>
          </w:tcPr>
          <w:p w14:paraId="3DA347CA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Group Gaji</w:t>
            </w:r>
          </w:p>
        </w:tc>
        <w:tc>
          <w:tcPr>
            <w:tcW w:w="2381" w:type="dxa"/>
            <w:shd w:val="clear" w:color="auto" w:fill="D9D9D9"/>
          </w:tcPr>
          <w:p w14:paraId="4A141D16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Periode Gaji</w:t>
            </w:r>
          </w:p>
        </w:tc>
        <w:tc>
          <w:tcPr>
            <w:tcW w:w="2160" w:type="dxa"/>
            <w:shd w:val="clear" w:color="auto" w:fill="D9D9D9"/>
          </w:tcPr>
          <w:p w14:paraId="7B3D78BD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Periode Pembayaran</w:t>
            </w:r>
          </w:p>
        </w:tc>
        <w:tc>
          <w:tcPr>
            <w:tcW w:w="1800" w:type="dxa"/>
            <w:shd w:val="clear" w:color="auto" w:fill="D9D9D9"/>
          </w:tcPr>
          <w:p w14:paraId="004DDFEE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b/>
                <w:sz w:val="20"/>
                <w:szCs w:val="20"/>
                <w:lang w:bidi="en-US"/>
              </w:rPr>
            </w:pPr>
            <w:r w:rsidRPr="00892C32">
              <w:rPr>
                <w:b/>
                <w:sz w:val="20"/>
                <w:szCs w:val="20"/>
                <w:lang w:bidi="en-US"/>
              </w:rPr>
              <w:t>Pembulatan</w:t>
            </w:r>
            <w:r>
              <w:rPr>
                <w:b/>
                <w:sz w:val="20"/>
                <w:szCs w:val="20"/>
                <w:lang w:bidi="en-US"/>
              </w:rPr>
              <w:t xml:space="preserve"> Komponen</w:t>
            </w:r>
          </w:p>
        </w:tc>
      </w:tr>
      <w:tr w:rsidR="00872F6F" w:rsidRPr="00892C32" w14:paraId="299D2DC6" w14:textId="77777777" w:rsidTr="00872F6F">
        <w:tc>
          <w:tcPr>
            <w:tcW w:w="456" w:type="dxa"/>
            <w:shd w:val="clear" w:color="auto" w:fill="auto"/>
          </w:tcPr>
          <w:p w14:paraId="42DF4550" w14:textId="77777777" w:rsidR="00872F6F" w:rsidRPr="00892C32" w:rsidRDefault="00872F6F" w:rsidP="00BA7902">
            <w:pPr>
              <w:spacing w:after="0" w:line="360" w:lineRule="auto"/>
              <w:contextualSpacing/>
              <w:jc w:val="center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14:paraId="0A72E7C1" w14:textId="75CB2FFD" w:rsidR="00872F6F" w:rsidRPr="00892C32" w:rsidRDefault="00872F6F" w:rsidP="00BA7902">
            <w:pPr>
              <w:spacing w:after="0" w:line="360" w:lineRule="auto"/>
              <w:contextualSpacing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 xml:space="preserve">G1 </w:t>
            </w:r>
          </w:p>
        </w:tc>
        <w:tc>
          <w:tcPr>
            <w:tcW w:w="2381" w:type="dxa"/>
            <w:shd w:val="clear" w:color="auto" w:fill="auto"/>
          </w:tcPr>
          <w:p w14:paraId="0B0E5878" w14:textId="47513BDD" w:rsidR="00872F6F" w:rsidRPr="00425814" w:rsidRDefault="00A54559" w:rsidP="00BA7902">
            <w:pPr>
              <w:spacing w:after="0" w:line="360" w:lineRule="auto"/>
              <w:rPr>
                <w:sz w:val="20"/>
                <w:szCs w:val="20"/>
                <w:highlight w:val="green"/>
              </w:rPr>
            </w:pPr>
            <w:commentRangeStart w:id="0"/>
            <w:r w:rsidRPr="00A54559">
              <w:rPr>
                <w:sz w:val="20"/>
                <w:szCs w:val="20"/>
                <w:highlight w:val="yellow"/>
                <w:lang w:bidi="en-US"/>
              </w:rPr>
              <w:t>Berdasarkan cutoff timesheet</w:t>
            </w:r>
            <w:r w:rsidR="006E5D6C">
              <w:rPr>
                <w:sz w:val="20"/>
                <w:szCs w:val="20"/>
                <w:highlight w:val="yellow"/>
                <w:lang w:bidi="en-US"/>
              </w:rPr>
              <w:t xml:space="preserve"> yang sudah ditentukan waktunya</w:t>
            </w:r>
            <w:commentRangeEnd w:id="0"/>
            <w:r w:rsidR="006E5D6C">
              <w:rPr>
                <w:rStyle w:val="CommentReference"/>
              </w:rPr>
              <w:commentReference w:id="0"/>
            </w:r>
          </w:p>
        </w:tc>
        <w:tc>
          <w:tcPr>
            <w:tcW w:w="2160" w:type="dxa"/>
            <w:shd w:val="clear" w:color="auto" w:fill="auto"/>
          </w:tcPr>
          <w:p w14:paraId="6E92C46B" w14:textId="77777777" w:rsidR="00872F6F" w:rsidRPr="00892C32" w:rsidRDefault="00872F6F" w:rsidP="00BA7902">
            <w:pPr>
              <w:spacing w:after="0" w:line="360" w:lineRule="auto"/>
              <w:contextualSpacing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Bulanan</w:t>
            </w:r>
          </w:p>
        </w:tc>
        <w:tc>
          <w:tcPr>
            <w:tcW w:w="1800" w:type="dxa"/>
            <w:shd w:val="clear" w:color="auto" w:fill="auto"/>
          </w:tcPr>
          <w:p w14:paraId="0F862DF1" w14:textId="77777777" w:rsidR="00872F6F" w:rsidRPr="00892C32" w:rsidRDefault="00872F6F" w:rsidP="00BA7902">
            <w:pPr>
              <w:spacing w:after="0" w:line="360" w:lineRule="auto"/>
              <w:contextualSpacing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Pembulatan desimal</w:t>
            </w:r>
          </w:p>
        </w:tc>
      </w:tr>
    </w:tbl>
    <w:p w14:paraId="3207D537" w14:textId="490A0C93" w:rsidR="00E62A0E" w:rsidRDefault="00950A7A" w:rsidP="009471D5"/>
    <w:p w14:paraId="219147E2" w14:textId="5D7F72D4" w:rsidR="00872F6F" w:rsidRDefault="00872F6F" w:rsidP="009471D5"/>
    <w:p w14:paraId="7D652506" w14:textId="2C4A5A9B" w:rsidR="00872F6F" w:rsidRDefault="00872F6F" w:rsidP="009471D5"/>
    <w:p w14:paraId="0BCE2244" w14:textId="77777777" w:rsidR="00872F6F" w:rsidRPr="00892C32" w:rsidRDefault="00872F6F" w:rsidP="00872F6F">
      <w:pPr>
        <w:pStyle w:val="Heading1"/>
        <w:numPr>
          <w:ilvl w:val="0"/>
          <w:numId w:val="2"/>
        </w:numPr>
        <w:spacing w:before="0" w:line="360" w:lineRule="auto"/>
        <w:ind w:left="567" w:hanging="567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KOMPONEN GAJI</w:t>
      </w:r>
    </w:p>
    <w:p w14:paraId="281444A2" w14:textId="745E24B1" w:rsidR="00872F6F" w:rsidRPr="00872F6F" w:rsidRDefault="00872F6F" w:rsidP="00600D2E">
      <w:pPr>
        <w:numPr>
          <w:ilvl w:val="0"/>
          <w:numId w:val="3"/>
        </w:numPr>
        <w:spacing w:after="0" w:line="360" w:lineRule="auto"/>
        <w:jc w:val="both"/>
        <w:rPr>
          <w:b/>
          <w:sz w:val="24"/>
          <w:szCs w:val="24"/>
          <w:lang w:bidi="en-US"/>
        </w:rPr>
      </w:pPr>
      <w:r w:rsidRPr="00872F6F">
        <w:rPr>
          <w:b/>
          <w:sz w:val="24"/>
          <w:szCs w:val="24"/>
          <w:lang w:bidi="en-US"/>
        </w:rPr>
        <w:t>Komponen – komponen gaji yang berlaku untuk group G1</w:t>
      </w:r>
      <w:r>
        <w:rPr>
          <w:b/>
          <w:sz w:val="24"/>
          <w:szCs w:val="24"/>
          <w:lang w:bidi="en-US"/>
        </w:rPr>
        <w:t xml:space="preserve"> pada </w:t>
      </w:r>
      <w:r w:rsidRPr="00872F6F">
        <w:rPr>
          <w:b/>
          <w:sz w:val="24"/>
          <w:szCs w:val="24"/>
          <w:lang w:bidi="en-US"/>
        </w:rPr>
        <w:t>PT. Singgar Mulia</w:t>
      </w:r>
      <w:r>
        <w:rPr>
          <w:b/>
          <w:sz w:val="24"/>
          <w:szCs w:val="24"/>
          <w:lang w:bidi="en-US"/>
        </w:rPr>
        <w:t xml:space="preserve"> </w:t>
      </w:r>
      <w:r w:rsidRPr="00872F6F">
        <w:rPr>
          <w:b/>
          <w:sz w:val="24"/>
          <w:szCs w:val="24"/>
          <w:lang w:bidi="en-US"/>
        </w:rPr>
        <w:t>adalah sebagai berikut :</w:t>
      </w:r>
    </w:p>
    <w:p w14:paraId="3B82B6DD" w14:textId="1D2FF87D" w:rsidR="00872F6F" w:rsidRDefault="00872F6F" w:rsidP="009471D5"/>
    <w:p w14:paraId="5ACBEF4E" w14:textId="77777777" w:rsidR="00872F6F" w:rsidRDefault="00872F6F" w:rsidP="00872F6F">
      <w:pPr>
        <w:spacing w:after="0" w:line="360" w:lineRule="auto"/>
        <w:ind w:left="567" w:hanging="117"/>
        <w:rPr>
          <w:b/>
          <w:sz w:val="20"/>
          <w:szCs w:val="20"/>
          <w:u w:val="single"/>
          <w:lang w:bidi="en-US"/>
        </w:rPr>
      </w:pPr>
      <w:r w:rsidRPr="00892C32">
        <w:rPr>
          <w:b/>
          <w:sz w:val="20"/>
          <w:szCs w:val="20"/>
          <w:u w:val="single"/>
          <w:lang w:bidi="en-US"/>
        </w:rPr>
        <w:t>KOMPONEN ALLOWANCE</w:t>
      </w:r>
    </w:p>
    <w:tbl>
      <w:tblPr>
        <w:tblW w:w="915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815"/>
        <w:gridCol w:w="1147"/>
        <w:gridCol w:w="5670"/>
      </w:tblGrid>
      <w:tr w:rsidR="00872F6F" w:rsidRPr="00325C3F" w14:paraId="5D6B5FAE" w14:textId="77777777" w:rsidTr="00872F6F">
        <w:trPr>
          <w:tblHeader/>
        </w:trPr>
        <w:tc>
          <w:tcPr>
            <w:tcW w:w="525" w:type="dxa"/>
            <w:shd w:val="clear" w:color="auto" w:fill="CCCCCC"/>
          </w:tcPr>
          <w:p w14:paraId="5CA87B98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NO</w:t>
            </w:r>
          </w:p>
        </w:tc>
        <w:tc>
          <w:tcPr>
            <w:tcW w:w="1815" w:type="dxa"/>
            <w:shd w:val="clear" w:color="auto" w:fill="CCCCCC"/>
          </w:tcPr>
          <w:p w14:paraId="469A6483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KOMPONEN GAJI</w:t>
            </w:r>
          </w:p>
        </w:tc>
        <w:tc>
          <w:tcPr>
            <w:tcW w:w="1147" w:type="dxa"/>
            <w:shd w:val="clear" w:color="auto" w:fill="CCCCCC"/>
          </w:tcPr>
          <w:p w14:paraId="516067CD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KODE</w:t>
            </w:r>
          </w:p>
        </w:tc>
        <w:tc>
          <w:tcPr>
            <w:tcW w:w="5670" w:type="dxa"/>
            <w:shd w:val="clear" w:color="auto" w:fill="CCCCCC"/>
          </w:tcPr>
          <w:p w14:paraId="7A7B0B3F" w14:textId="77777777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b/>
                <w:position w:val="-30"/>
                <w:sz w:val="20"/>
                <w:szCs w:val="20"/>
              </w:rPr>
            </w:pPr>
            <w:r w:rsidRPr="00325C3F">
              <w:rPr>
                <w:rFonts w:eastAsia="Times New Roman" w:cs="Tahoma"/>
                <w:b/>
                <w:position w:val="-30"/>
                <w:sz w:val="20"/>
                <w:szCs w:val="20"/>
              </w:rPr>
              <w:t>FORMULA / RUMUS</w:t>
            </w:r>
          </w:p>
        </w:tc>
      </w:tr>
      <w:tr w:rsidR="00872F6F" w:rsidRPr="00325C3F" w14:paraId="5F22DBED" w14:textId="77777777" w:rsidTr="00D47E13">
        <w:trPr>
          <w:trHeight w:val="854"/>
        </w:trPr>
        <w:tc>
          <w:tcPr>
            <w:tcW w:w="525" w:type="dxa"/>
          </w:tcPr>
          <w:p w14:paraId="7B427059" w14:textId="77777777" w:rsidR="00872F6F" w:rsidRPr="00325C3F" w:rsidRDefault="00872F6F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EDCF3E1" w14:textId="709F4DB6" w:rsidR="00872F6F" w:rsidRPr="00325C3F" w:rsidRDefault="001D2F59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Gaji Pokok</w:t>
            </w:r>
            <w:r w:rsidR="00872F6F" w:rsidRPr="00325C3F">
              <w:rPr>
                <w:rFonts w:eastAsia="Times New Roman" w:cs="Tahoma"/>
                <w:sz w:val="20"/>
                <w:szCs w:val="20"/>
              </w:rPr>
              <w:t xml:space="preserve"> </w:t>
            </w:r>
          </w:p>
        </w:tc>
        <w:tc>
          <w:tcPr>
            <w:tcW w:w="1147" w:type="dxa"/>
          </w:tcPr>
          <w:p w14:paraId="29F19468" w14:textId="2960034A" w:rsidR="00872F6F" w:rsidRPr="00325C3F" w:rsidRDefault="00872F6F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Com001</w:t>
            </w:r>
          </w:p>
        </w:tc>
        <w:tc>
          <w:tcPr>
            <w:tcW w:w="5670" w:type="dxa"/>
          </w:tcPr>
          <w:p w14:paraId="33D73592" w14:textId="5DF47261" w:rsidR="00872F6F" w:rsidRPr="00325C3F" w:rsidRDefault="00872F6F" w:rsidP="00872F6F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Nilai setiap karyawan berbeda-beda, maka diinput di master Gaji</w:t>
            </w:r>
            <w:r w:rsidR="00711CE9">
              <w:rPr>
                <w:rFonts w:eastAsia="Times New Roman" w:cs="Tahoma"/>
                <w:sz w:val="20"/>
                <w:szCs w:val="20"/>
                <w:lang w:val="sv-SE"/>
              </w:rPr>
              <w:t xml:space="preserve"> Fix</w:t>
            </w:r>
          </w:p>
          <w:p w14:paraId="622EE912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a. P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erhitungan karyawan normal : 1 x</w:t>
            </w: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Basic Salary</w:t>
            </w:r>
          </w:p>
          <w:p w14:paraId="3CB038DF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b. Perhitungan untuk karyawan baru : </w:t>
            </w:r>
          </w:p>
          <w:p w14:paraId="4F829AFA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(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(tgl akhir periode –  tgl join)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+ 1) 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x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(Basic Salary)</w:t>
            </w:r>
          </w:p>
          <w:p w14:paraId="60804C19" w14:textId="77777777" w:rsidR="00872F6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N</w:t>
            </w:r>
          </w:p>
          <w:p w14:paraId="34F44EC6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c. Perhitungan untuk karyawan resign :</w:t>
            </w:r>
          </w:p>
          <w:p w14:paraId="1B7EC6CB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(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(t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gl resign –  tgl awal periode) + 1) x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(Basic Salary)   </w:t>
            </w:r>
          </w:p>
          <w:p w14:paraId="699D0A73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    N</w:t>
            </w:r>
          </w:p>
          <w:p w14:paraId="48A6BA2A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d. Karyawan baru &amp; resign dalam 1 periode</w:t>
            </w:r>
          </w:p>
          <w:p w14:paraId="3F40B5AC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(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(tgl resign –  tgl join) </w:t>
            </w:r>
            <w:r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>+ 1) x</w:t>
            </w:r>
            <w:r w:rsidRPr="00325C3F">
              <w:rPr>
                <w:rFonts w:eastAsia="Times New Roman" w:cs="Tahoma"/>
                <w:sz w:val="20"/>
                <w:szCs w:val="20"/>
                <w:u w:val="single"/>
                <w:lang w:val="sv-SE"/>
              </w:rPr>
              <w:t xml:space="preserve"> (Basic Salary)</w:t>
            </w:r>
          </w:p>
          <w:p w14:paraId="30866E36" w14:textId="77777777" w:rsidR="00872F6F" w:rsidRPr="00325C3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 xml:space="preserve">    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N</w:t>
            </w:r>
          </w:p>
          <w:p w14:paraId="303EE895" w14:textId="77777777" w:rsidR="00872F6F" w:rsidRDefault="00872F6F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325C3F">
              <w:rPr>
                <w:rFonts w:eastAsia="Times New Roman" w:cs="Tahoma"/>
                <w:sz w:val="20"/>
                <w:szCs w:val="20"/>
                <w:lang w:val="sv-SE"/>
              </w:rPr>
              <w:t>Note :</w:t>
            </w:r>
          </w:p>
          <w:p w14:paraId="7D981081" w14:textId="76DD7063" w:rsidR="00AD49F9" w:rsidRDefault="00A54559" w:rsidP="00AD49F9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Pembagi (N) berbeda antara Project dan In-house (Project tergantung dari hasil bid dan In-house N = </w:t>
            </w:r>
            <w:r w:rsidRPr="009B3351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</w:p>
          <w:p w14:paraId="068DEE43" w14:textId="1DEB0CF0" w:rsidR="006E4E98" w:rsidRDefault="006E4E98" w:rsidP="006E4E98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N : total hari kalender periode bulan berjalan (Project EPCM)</w:t>
            </w:r>
          </w:p>
          <w:p w14:paraId="1784DD1A" w14:textId="53D03EE0" w:rsidR="003E44D6" w:rsidRPr="00410FF6" w:rsidRDefault="009B3351" w:rsidP="00410FF6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1"/>
            <w:r>
              <w:rPr>
                <w:rFonts w:eastAsia="Times New Roman" w:cs="Tahoma"/>
                <w:sz w:val="20"/>
                <w:szCs w:val="20"/>
                <w:lang w:val="sv-SE"/>
              </w:rPr>
              <w:lastRenderedPageBreak/>
              <w:t xml:space="preserve">N : </w:t>
            </w:r>
            <w:r w:rsidRPr="00410FF6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(365 hari / 12 bulan)</w:t>
            </w:r>
            <w:commentRangeEnd w:id="1"/>
            <w:r w:rsidR="00ED055D">
              <w:rPr>
                <w:rStyle w:val="CommentReference"/>
              </w:rPr>
              <w:commentReference w:id="1"/>
            </w:r>
          </w:p>
        </w:tc>
      </w:tr>
      <w:tr w:rsidR="00AD49F9" w:rsidRPr="00325C3F" w14:paraId="34545797" w14:textId="77777777" w:rsidTr="00711CE9">
        <w:trPr>
          <w:trHeight w:val="5912"/>
        </w:trPr>
        <w:tc>
          <w:tcPr>
            <w:tcW w:w="525" w:type="dxa"/>
          </w:tcPr>
          <w:p w14:paraId="3A6A989D" w14:textId="77777777" w:rsidR="00AD49F9" w:rsidRPr="00325C3F" w:rsidRDefault="00AD49F9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266D9EA5" w14:textId="63D041EC" w:rsidR="00AD49F9" w:rsidRPr="00325C3F" w:rsidRDefault="00AD49F9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THR</w:t>
            </w:r>
          </w:p>
        </w:tc>
        <w:tc>
          <w:tcPr>
            <w:tcW w:w="1147" w:type="dxa"/>
          </w:tcPr>
          <w:p w14:paraId="566BF116" w14:textId="7B515779" w:rsidR="00AD49F9" w:rsidRDefault="00AD49F9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  <w:r>
              <w:rPr>
                <w:rFonts w:eastAsia="Times New Roman" w:cs="Tahoma"/>
                <w:sz w:val="20"/>
                <w:szCs w:val="20"/>
              </w:rPr>
              <w:t>Com002</w:t>
            </w:r>
          </w:p>
        </w:tc>
        <w:tc>
          <w:tcPr>
            <w:tcW w:w="5670" w:type="dxa"/>
          </w:tcPr>
          <w:p w14:paraId="68B0BA2A" w14:textId="77777777" w:rsidR="00AD49F9" w:rsidRDefault="00AD49F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AD49F9">
              <w:rPr>
                <w:rFonts w:eastAsia="Times New Roman" w:cs="Tahoma"/>
                <w:sz w:val="20"/>
                <w:szCs w:val="20"/>
                <w:lang w:val="sv-SE"/>
              </w:rPr>
              <w:t xml:space="preserve">Pembagian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ada 2 Waktu :</w:t>
            </w:r>
          </w:p>
          <w:p w14:paraId="57731000" w14:textId="41A30A5C" w:rsidR="00AD49F9" w:rsidRDefault="00AD49F9" w:rsidP="00AD49F9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AD49F9">
              <w:rPr>
                <w:rFonts w:eastAsia="Times New Roman" w:cs="Tahoma"/>
                <w:sz w:val="20"/>
                <w:szCs w:val="20"/>
                <w:lang w:val="sv-SE"/>
              </w:rPr>
              <w:t>THR dibagi pada saat Idul Fitri</w:t>
            </w:r>
          </w:p>
          <w:p w14:paraId="26D14603" w14:textId="434C81A8" w:rsidR="00AD49F9" w:rsidRPr="00AD49F9" w:rsidRDefault="00AD49F9" w:rsidP="00AD49F9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AD49F9">
              <w:rPr>
                <w:rFonts w:eastAsia="Times New Roman" w:cs="Tahoma"/>
                <w:sz w:val="20"/>
                <w:szCs w:val="20"/>
                <w:lang w:val="sv-SE"/>
              </w:rPr>
              <w:t xml:space="preserve">THR dibagi pada saat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Natal</w:t>
            </w:r>
          </w:p>
          <w:p w14:paraId="2E19B4B8" w14:textId="77777777" w:rsidR="00AD49F9" w:rsidRDefault="00AD49F9" w:rsidP="00AD49F9">
            <w:pPr>
              <w:spacing w:after="0" w:line="360" w:lineRule="auto"/>
              <w:jc w:val="both"/>
              <w:rPr>
                <w:rFonts w:eastAsia="Times New Roman" w:cs="Tahoma"/>
                <w:b/>
                <w:sz w:val="20"/>
                <w:szCs w:val="20"/>
                <w:u w:val="single"/>
                <w:lang w:val="sv-SE"/>
              </w:rPr>
            </w:pPr>
          </w:p>
          <w:p w14:paraId="7439AB56" w14:textId="6916E345" w:rsidR="00AD49F9" w:rsidRPr="00AD49F9" w:rsidRDefault="00AD49F9" w:rsidP="00AD49F9">
            <w:pPr>
              <w:spacing w:after="0" w:line="360" w:lineRule="auto"/>
              <w:jc w:val="both"/>
              <w:rPr>
                <w:rFonts w:eastAsia="Times New Roman" w:cs="Tahoma"/>
                <w:b/>
                <w:sz w:val="20"/>
                <w:szCs w:val="20"/>
                <w:u w:val="single"/>
                <w:lang w:val="sv-SE"/>
              </w:rPr>
            </w:pPr>
            <w:r w:rsidRPr="00AD49F9">
              <w:rPr>
                <w:rFonts w:eastAsia="Times New Roman" w:cs="Tahoma"/>
                <w:b/>
                <w:sz w:val="20"/>
                <w:szCs w:val="20"/>
                <w:u w:val="single"/>
                <w:lang w:val="sv-SE"/>
              </w:rPr>
              <w:t>Perhitungan THR :</w:t>
            </w:r>
          </w:p>
          <w:p w14:paraId="636EEC30" w14:textId="5153271E" w:rsidR="00AD49F9" w:rsidRDefault="00AD49F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de-CH"/>
              </w:rPr>
            </w:pP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Masa kerja </w:t>
            </w:r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 xml:space="preserve">Kurang dari 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>30</w:t>
            </w:r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 xml:space="preserve"> 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hari </w:t>
            </w:r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>= 0</w:t>
            </w:r>
          </w:p>
          <w:p w14:paraId="78878E21" w14:textId="05A82009" w:rsidR="00AD49F9" w:rsidRPr="00AD49F9" w:rsidRDefault="00AD49F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de-CH"/>
              </w:rPr>
            </w:pP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Masa </w:t>
            </w:r>
            <w:r w:rsidR="001D2F59">
              <w:rPr>
                <w:rFonts w:eastAsia="Times New Roman" w:cs="Tahoma"/>
                <w:sz w:val="20"/>
                <w:szCs w:val="20"/>
                <w:lang w:val="de-CH"/>
              </w:rPr>
              <w:t xml:space="preserve">kerja 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>lebih besar sama dengan 36</w:t>
            </w:r>
            <w:r w:rsidR="001D2F59">
              <w:rPr>
                <w:rFonts w:eastAsia="Times New Roman" w:cs="Tahoma"/>
                <w:sz w:val="20"/>
                <w:szCs w:val="20"/>
                <w:lang w:val="de-CH"/>
              </w:rPr>
              <w:t>5</w:t>
            </w:r>
            <w:r>
              <w:rPr>
                <w:rFonts w:eastAsia="Times New Roman" w:cs="Tahoma"/>
                <w:sz w:val="20"/>
                <w:szCs w:val="20"/>
                <w:lang w:val="de-CH"/>
              </w:rPr>
              <w:t xml:space="preserve"> </w:t>
            </w:r>
            <w:del w:id="2" w:author="Hendra Sanusi" w:date="2021-12-27T21:52:00Z">
              <w:r w:rsidDel="00F808D7">
                <w:rPr>
                  <w:rFonts w:eastAsia="Times New Roman" w:cs="Tahoma"/>
                  <w:sz w:val="20"/>
                  <w:szCs w:val="20"/>
                  <w:lang w:val="de-CH"/>
                </w:rPr>
                <w:delText xml:space="preserve">tahun </w:delText>
              </w:r>
            </w:del>
            <w:ins w:id="3" w:author="Hendra Sanusi" w:date="2021-12-27T21:52:00Z">
              <w:r w:rsidR="00F808D7">
                <w:rPr>
                  <w:rFonts w:eastAsia="Times New Roman" w:cs="Tahoma"/>
                  <w:sz w:val="20"/>
                  <w:szCs w:val="20"/>
                  <w:lang w:val="de-CH"/>
                </w:rPr>
                <w:t>Hari</w:t>
              </w:r>
              <w:r w:rsidR="00F808D7">
                <w:rPr>
                  <w:rFonts w:eastAsia="Times New Roman" w:cs="Tahoma"/>
                  <w:sz w:val="20"/>
                  <w:szCs w:val="20"/>
                  <w:lang w:val="de-CH"/>
                </w:rPr>
                <w:t xml:space="preserve"> </w:t>
              </w:r>
            </w:ins>
            <w:r w:rsidRPr="00AD49F9">
              <w:rPr>
                <w:rFonts w:eastAsia="Times New Roman" w:cs="Tahoma"/>
                <w:sz w:val="20"/>
                <w:szCs w:val="20"/>
                <w:lang w:val="de-CH"/>
              </w:rPr>
              <w:t xml:space="preserve">= </w:t>
            </w:r>
            <w:r w:rsidR="001D2F59">
              <w:rPr>
                <w:rFonts w:eastAsia="Times New Roman" w:cs="Tahoma"/>
                <w:sz w:val="20"/>
                <w:szCs w:val="20"/>
                <w:lang w:val="de-CH"/>
              </w:rPr>
              <w:t>1x</w:t>
            </w:r>
          </w:p>
          <w:p w14:paraId="5F86CF12" w14:textId="77777777" w:rsidR="00AD49F9" w:rsidRPr="001D2F59" w:rsidRDefault="001D2F59" w:rsidP="00AD49F9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de-CH"/>
              </w:rPr>
              <w:t>Masa Kerja 30 – 365 proporsional :</w:t>
            </w:r>
          </w:p>
          <w:p w14:paraId="282D6F51" w14:textId="37551F29" w:rsidR="001D2F59" w:rsidRDefault="001D2F59" w:rsidP="001D2F59">
            <w:pPr>
              <w:spacing w:after="0" w:line="360" w:lineRule="auto"/>
              <w:ind w:left="720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4"/>
            <w:r>
              <w:rPr>
                <w:rFonts w:eastAsia="Times New Roman" w:cs="Tahoma"/>
                <w:sz w:val="20"/>
                <w:szCs w:val="20"/>
                <w:lang w:val="sv-SE"/>
              </w:rPr>
              <w:t>Masa kerja /</w:t>
            </w:r>
            <w:r w:rsidR="006E4E98" w:rsidRPr="006E4E98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x gaji pokok</w:t>
            </w:r>
            <w:commentRangeEnd w:id="4"/>
            <w:r w:rsidR="00B30F60">
              <w:rPr>
                <w:rStyle w:val="CommentReference"/>
              </w:rPr>
              <w:commentReference w:id="4"/>
            </w:r>
          </w:p>
          <w:p w14:paraId="060CCE55" w14:textId="721438E2" w:rsidR="00A54559" w:rsidRPr="00AD49F9" w:rsidRDefault="00A54559" w:rsidP="001D2F59">
            <w:pPr>
              <w:spacing w:after="0" w:line="360" w:lineRule="auto"/>
              <w:ind w:left="720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Pembagi THR adalah </w:t>
            </w:r>
            <w:r w:rsidRPr="006E4E98">
              <w:rPr>
                <w:rFonts w:eastAsia="Times New Roman" w:cs="Tahoma"/>
                <w:sz w:val="20"/>
                <w:szCs w:val="20"/>
                <w:highlight w:val="yellow"/>
                <w:lang w:val="sv-SE"/>
              </w:rPr>
              <w:t>30,4</w:t>
            </w:r>
          </w:p>
        </w:tc>
      </w:tr>
      <w:tr w:rsidR="00AD49F9" w:rsidRPr="00325C3F" w14:paraId="651715DC" w14:textId="77777777" w:rsidTr="008D3A1A">
        <w:trPr>
          <w:trHeight w:val="1216"/>
        </w:trPr>
        <w:tc>
          <w:tcPr>
            <w:tcW w:w="525" w:type="dxa"/>
          </w:tcPr>
          <w:p w14:paraId="63734BC3" w14:textId="77777777" w:rsidR="00AD49F9" w:rsidRPr="00325C3F" w:rsidRDefault="00AD49F9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92E5E31" w14:textId="569180E2" w:rsidR="00AD49F9" w:rsidRPr="002736FA" w:rsidRDefault="008A1E2D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Posisi (Fixed Allowance)</w:t>
            </w:r>
          </w:p>
        </w:tc>
        <w:tc>
          <w:tcPr>
            <w:tcW w:w="1147" w:type="dxa"/>
          </w:tcPr>
          <w:p w14:paraId="62E05C49" w14:textId="77777777" w:rsidR="00AD49F9" w:rsidRDefault="00AD49F9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B95960A" w14:textId="77777777" w:rsidR="00AD49F9" w:rsidRDefault="008A1E2D" w:rsidP="008A1E2D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5"/>
            <w:r>
              <w:rPr>
                <w:rFonts w:eastAsia="Times New Roman" w:cs="Tahoma"/>
                <w:sz w:val="20"/>
                <w:szCs w:val="20"/>
                <w:lang w:val="sv-SE"/>
              </w:rPr>
              <w:t>Besaran Tunjangan Posisi adalah 25% dari Gaji pokok</w:t>
            </w:r>
          </w:p>
          <w:p w14:paraId="4599D735" w14:textId="5BD0814B" w:rsidR="008D3A1A" w:rsidRPr="008D3A1A" w:rsidRDefault="008D3A1A" w:rsidP="008D3A1A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Nilai setiap karyawan berbeda-beda, maka diinput di master Gaji Fix</w:t>
            </w:r>
            <w:commentRangeEnd w:id="5"/>
            <w:r w:rsidR="002F0418">
              <w:rPr>
                <w:rStyle w:val="CommentReference"/>
              </w:rPr>
              <w:commentReference w:id="5"/>
            </w:r>
          </w:p>
          <w:p w14:paraId="39E1D310" w14:textId="4B0A433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a. Perhitungan karyawan normal : 1 x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</w:p>
          <w:p w14:paraId="276AD93E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b. Perhitungan untuk karyawan baru : </w:t>
            </w:r>
          </w:p>
          <w:p w14:paraId="491CDD7D" w14:textId="105D6D9A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((</w:t>
            </w:r>
            <w:commentRangeStart w:id="6"/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tgl akhir periode</w:t>
            </w:r>
            <w:commentRangeEnd w:id="6"/>
            <w:r w:rsidR="00721D6B">
              <w:rPr>
                <w:rStyle w:val="CommentReference"/>
              </w:rPr>
              <w:commentReference w:id="6"/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–  tgl join) + 1)  x (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)</w:t>
            </w:r>
          </w:p>
          <w:p w14:paraId="7369E690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N</w:t>
            </w:r>
          </w:p>
          <w:p w14:paraId="40BF2091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c. Perhitungan untuk karyawan resign :</w:t>
            </w:r>
          </w:p>
          <w:p w14:paraId="7F51370F" w14:textId="054DBCB2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((tgl resign –  tgl awal periode) + 1) x (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)   </w:t>
            </w:r>
          </w:p>
          <w:p w14:paraId="69BA393A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        N</w:t>
            </w:r>
          </w:p>
          <w:p w14:paraId="28324CCC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d. Karyawan baru &amp; resign dalam 1 periode</w:t>
            </w:r>
          </w:p>
          <w:p w14:paraId="2CB90913" w14:textId="20EDC45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((tgl resign –  tgl join) + 1) x (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Tunjangan Posisi</w:t>
            </w: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)</w:t>
            </w:r>
          </w:p>
          <w:p w14:paraId="519DE502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 xml:space="preserve">                                          N</w:t>
            </w:r>
          </w:p>
          <w:p w14:paraId="31676607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>Note :</w:t>
            </w:r>
          </w:p>
          <w:p w14:paraId="66C1EE63" w14:textId="77777777" w:rsidR="008D3A1A" w:rsidRPr="008D3A1A" w:rsidRDefault="008D3A1A" w:rsidP="008D3A1A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lastRenderedPageBreak/>
              <w:t>Pembagi (N) berbeda antara Project dan In-house (Project tergantung dari hasil bid dan In-house N = 30,4</w:t>
            </w:r>
          </w:p>
          <w:p w14:paraId="38E32F9F" w14:textId="5C920802" w:rsidR="008D3A1A" w:rsidRPr="008D3A1A" w:rsidRDefault="008D3A1A" w:rsidP="008D3A1A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ab/>
              <w:t>N : total hari kalender periode bulan berjalan (Project EPCM)</w:t>
            </w:r>
          </w:p>
          <w:p w14:paraId="345B78AC" w14:textId="694A1CBA" w:rsidR="008A1E2D" w:rsidRDefault="008D3A1A" w:rsidP="008D3A1A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8D3A1A">
              <w:rPr>
                <w:rFonts w:eastAsia="Times New Roman" w:cs="Tahoma"/>
                <w:sz w:val="20"/>
                <w:szCs w:val="20"/>
                <w:lang w:val="sv-SE"/>
              </w:rPr>
              <w:tab/>
              <w:t>N : 30,4 (365 hari / 12 bulan)</w:t>
            </w:r>
          </w:p>
          <w:p w14:paraId="5441383B" w14:textId="270A3399" w:rsidR="008D3A1A" w:rsidRPr="00AD49F9" w:rsidRDefault="008D3A1A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</w:p>
        </w:tc>
      </w:tr>
      <w:tr w:rsidR="008D3A1A" w:rsidRPr="00325C3F" w14:paraId="4019F734" w14:textId="77777777" w:rsidTr="002A0924">
        <w:trPr>
          <w:trHeight w:val="1590"/>
        </w:trPr>
        <w:tc>
          <w:tcPr>
            <w:tcW w:w="525" w:type="dxa"/>
          </w:tcPr>
          <w:p w14:paraId="3A7EA9FE" w14:textId="77777777" w:rsidR="008D3A1A" w:rsidRPr="00325C3F" w:rsidRDefault="008D3A1A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284C3A6F" w14:textId="5796A191" w:rsidR="008D3A1A" w:rsidRDefault="008D3A1A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Kehadiran (Attendance Allowance)</w:t>
            </w:r>
          </w:p>
        </w:tc>
        <w:tc>
          <w:tcPr>
            <w:tcW w:w="1147" w:type="dxa"/>
          </w:tcPr>
          <w:p w14:paraId="0F6A80E7" w14:textId="77777777" w:rsidR="008D3A1A" w:rsidRDefault="008D3A1A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2286FA0" w14:textId="77777777" w:rsidR="008D3A1A" w:rsidRDefault="002A0924" w:rsidP="008A1E2D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Tunjangan Kehadiran untuk team admin support nilainya sesuai dengan data yang diberikan</w:t>
            </w:r>
          </w:p>
          <w:p w14:paraId="03DFE9D3" w14:textId="444F3FD7" w:rsidR="002A0924" w:rsidRDefault="002A0924" w:rsidP="008A1E2D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7"/>
            <w:r>
              <w:rPr>
                <w:rFonts w:eastAsia="Times New Roman" w:cs="Tahoma"/>
                <w:sz w:val="20"/>
                <w:szCs w:val="20"/>
                <w:lang w:val="sv-SE"/>
              </w:rPr>
              <w:t>Nilai berdasarkan Jam kerja (per hour)</w:t>
            </w:r>
            <w:commentRangeEnd w:id="7"/>
            <w:r w:rsidR="00AB74DE">
              <w:rPr>
                <w:rStyle w:val="CommentReference"/>
              </w:rPr>
              <w:commentReference w:id="7"/>
            </w:r>
          </w:p>
        </w:tc>
      </w:tr>
      <w:tr w:rsidR="002A0924" w:rsidRPr="00325C3F" w14:paraId="6FB62A7F" w14:textId="77777777" w:rsidTr="002A0924">
        <w:trPr>
          <w:trHeight w:val="834"/>
        </w:trPr>
        <w:tc>
          <w:tcPr>
            <w:tcW w:w="525" w:type="dxa"/>
          </w:tcPr>
          <w:p w14:paraId="03A0C41E" w14:textId="77777777" w:rsidR="002A0924" w:rsidRPr="00325C3F" w:rsidRDefault="002A0924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499071D7" w14:textId="3A893A88" w:rsidR="002A0924" w:rsidRDefault="002A0924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Makan dan Transportasi</w:t>
            </w:r>
          </w:p>
        </w:tc>
        <w:tc>
          <w:tcPr>
            <w:tcW w:w="1147" w:type="dxa"/>
          </w:tcPr>
          <w:p w14:paraId="456C0EC3" w14:textId="77777777" w:rsidR="002A0924" w:rsidRDefault="002A0924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20C1BBE" w14:textId="0001F4AE" w:rsidR="002A0924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Tunjangan Makan dan Transportasi untuk admin support dan Management</w:t>
            </w:r>
            <w:r w:rsidR="00261389">
              <w:rPr>
                <w:rFonts w:eastAsia="Times New Roman" w:cs="Tahoma"/>
                <w:sz w:val="20"/>
                <w:szCs w:val="20"/>
                <w:lang w:val="sv-SE"/>
              </w:rPr>
              <w:t xml:space="preserve"> (Direksi)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 xml:space="preserve"> kantor Jakarta </w:t>
            </w:r>
          </w:p>
          <w:p w14:paraId="5D7F1785" w14:textId="2F50F878" w:rsidR="002A0924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8"/>
            <w:r>
              <w:rPr>
                <w:rFonts w:eastAsia="Times New Roman" w:cs="Tahoma"/>
                <w:sz w:val="20"/>
                <w:szCs w:val="20"/>
                <w:lang w:val="sv-SE"/>
              </w:rPr>
              <w:t>Besaran nilai Rp. 80.000 per hari</w:t>
            </w:r>
            <w:commentRangeEnd w:id="8"/>
            <w:r w:rsidR="00A969BB">
              <w:rPr>
                <w:rStyle w:val="CommentReference"/>
              </w:rPr>
              <w:commentReference w:id="8"/>
            </w:r>
          </w:p>
        </w:tc>
      </w:tr>
      <w:tr w:rsidR="002A0924" w:rsidRPr="00325C3F" w14:paraId="0FAF582B" w14:textId="77777777" w:rsidTr="002A0924">
        <w:trPr>
          <w:trHeight w:val="1558"/>
        </w:trPr>
        <w:tc>
          <w:tcPr>
            <w:tcW w:w="525" w:type="dxa"/>
          </w:tcPr>
          <w:p w14:paraId="74AE3772" w14:textId="559148AD" w:rsidR="002A0924" w:rsidRPr="00325C3F" w:rsidRDefault="002A0924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5A9218A2" w14:textId="52C130AF" w:rsidR="002A0924" w:rsidRDefault="002A0924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Transportasi Kelebihan Jam Kerja</w:t>
            </w:r>
          </w:p>
        </w:tc>
        <w:tc>
          <w:tcPr>
            <w:tcW w:w="1147" w:type="dxa"/>
          </w:tcPr>
          <w:p w14:paraId="31C7E162" w14:textId="77777777" w:rsidR="002A0924" w:rsidRDefault="002A0924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1E40F8" w14:textId="328F4508" w:rsidR="002A0924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Besaran Tunjangan Transportasi Kelebihan Jam kerja adalah 173 dari Gaji pokok (Gaji pokok/173)</w:t>
            </w:r>
          </w:p>
        </w:tc>
      </w:tr>
      <w:tr w:rsidR="00261389" w:rsidRPr="00325C3F" w14:paraId="5E8DD0B8" w14:textId="77777777" w:rsidTr="002A0924">
        <w:trPr>
          <w:trHeight w:val="1558"/>
        </w:trPr>
        <w:tc>
          <w:tcPr>
            <w:tcW w:w="525" w:type="dxa"/>
          </w:tcPr>
          <w:p w14:paraId="0F93D364" w14:textId="77777777" w:rsidR="00261389" w:rsidRPr="00325C3F" w:rsidRDefault="00261389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352169B0" w14:textId="5BD9CB2C" w:rsidR="00261389" w:rsidRDefault="00261389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Project (Project Allowance)</w:t>
            </w:r>
          </w:p>
        </w:tc>
        <w:tc>
          <w:tcPr>
            <w:tcW w:w="1147" w:type="dxa"/>
          </w:tcPr>
          <w:p w14:paraId="5DE04DEB" w14:textId="77777777" w:rsidR="00261389" w:rsidRDefault="00261389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BA6819B" w14:textId="77777777" w:rsidR="00261389" w:rsidRDefault="00261389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Besaran nilai Tunjangan Project adalah 173 dari Gaji pokok (Gaji pokok/173)</w:t>
            </w:r>
          </w:p>
          <w:p w14:paraId="041F5403" w14:textId="77777777" w:rsidR="00261389" w:rsidRDefault="00261389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Diberikan kepada Management (Direksi) kantor Jakarta</w:t>
            </w:r>
          </w:p>
          <w:p w14:paraId="011A0711" w14:textId="40E6A552" w:rsidR="006D2E54" w:rsidRDefault="006D2E5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Nilai berdasarkan Jam kerja (per hour)</w:t>
            </w:r>
          </w:p>
        </w:tc>
      </w:tr>
      <w:tr w:rsidR="00261389" w:rsidRPr="00325C3F" w14:paraId="761FDC5D" w14:textId="77777777" w:rsidTr="002A0924">
        <w:trPr>
          <w:trHeight w:val="1558"/>
        </w:trPr>
        <w:tc>
          <w:tcPr>
            <w:tcW w:w="525" w:type="dxa"/>
          </w:tcPr>
          <w:p w14:paraId="46425778" w14:textId="77777777" w:rsidR="00261389" w:rsidRPr="00325C3F" w:rsidRDefault="00261389" w:rsidP="00872F6F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1815" w:type="dxa"/>
          </w:tcPr>
          <w:p w14:paraId="7A227EBE" w14:textId="4D5447D3" w:rsidR="00261389" w:rsidRDefault="00261389" w:rsidP="008A1E2D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highlight w:val="yellow"/>
              </w:rPr>
            </w:pPr>
            <w:r>
              <w:rPr>
                <w:rFonts w:eastAsia="Times New Roman" w:cs="Tahoma"/>
                <w:sz w:val="20"/>
                <w:szCs w:val="20"/>
                <w:highlight w:val="yellow"/>
              </w:rPr>
              <w:t>Tunjangan Support (Support Allowance)</w:t>
            </w:r>
          </w:p>
        </w:tc>
        <w:tc>
          <w:tcPr>
            <w:tcW w:w="1147" w:type="dxa"/>
          </w:tcPr>
          <w:p w14:paraId="18652B4C" w14:textId="77777777" w:rsidR="00261389" w:rsidRDefault="00261389" w:rsidP="00BA7902">
            <w:pPr>
              <w:spacing w:after="0" w:line="360" w:lineRule="auto"/>
              <w:jc w:val="center"/>
              <w:rPr>
                <w:rFonts w:eastAsia="Times New Roman" w:cs="Tahoma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BC17531" w14:textId="77777777" w:rsidR="00261389" w:rsidRDefault="00261389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>
              <w:rPr>
                <w:rFonts w:eastAsia="Times New Roman" w:cs="Tahoma"/>
                <w:sz w:val="20"/>
                <w:szCs w:val="20"/>
                <w:lang w:val="sv-SE"/>
              </w:rPr>
              <w:t>Tunjangan Kehadiran untuk team admin support nilainya sesuai dengan data yang diberikan</w:t>
            </w:r>
          </w:p>
          <w:p w14:paraId="7C3AC837" w14:textId="17B97FD7" w:rsidR="00261389" w:rsidRDefault="00261389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commentRangeStart w:id="9"/>
            <w:r>
              <w:rPr>
                <w:rFonts w:eastAsia="Times New Roman" w:cs="Tahoma"/>
                <w:sz w:val="20"/>
                <w:szCs w:val="20"/>
                <w:lang w:val="sv-SE"/>
              </w:rPr>
              <w:t>Nilai berdasarkan Jam kerja (per hour)</w:t>
            </w:r>
            <w:commentRangeEnd w:id="9"/>
            <w:r w:rsidR="0051260A">
              <w:rPr>
                <w:rStyle w:val="CommentReference"/>
              </w:rPr>
              <w:commentReference w:id="9"/>
            </w:r>
          </w:p>
        </w:tc>
      </w:tr>
    </w:tbl>
    <w:p w14:paraId="3B22343A" w14:textId="5DC6D580" w:rsidR="009153ED" w:rsidRDefault="009153ED">
      <w:pPr>
        <w:spacing w:after="160" w:line="259" w:lineRule="auto"/>
        <w:rPr>
          <w:lang w:val="sv-SE"/>
        </w:rPr>
      </w:pPr>
    </w:p>
    <w:p w14:paraId="0FFB8408" w14:textId="3F04D0CB" w:rsidR="002A0924" w:rsidRDefault="002A0924" w:rsidP="002A0924">
      <w:pPr>
        <w:spacing w:after="0" w:line="360" w:lineRule="auto"/>
        <w:ind w:left="567"/>
        <w:rPr>
          <w:b/>
          <w:sz w:val="20"/>
          <w:szCs w:val="20"/>
          <w:u w:val="single"/>
          <w:lang w:bidi="en-US"/>
        </w:rPr>
      </w:pPr>
      <w:commentRangeStart w:id="10"/>
      <w:r w:rsidRPr="00410FF6">
        <w:rPr>
          <w:b/>
          <w:sz w:val="20"/>
          <w:szCs w:val="20"/>
          <w:highlight w:val="yellow"/>
          <w:u w:val="single"/>
          <w:lang w:bidi="en-US"/>
        </w:rPr>
        <w:t>KOMPONEN ADDITION</w:t>
      </w:r>
      <w:commentRangeEnd w:id="10"/>
      <w:r w:rsidR="00950A7A">
        <w:rPr>
          <w:rStyle w:val="CommentReference"/>
        </w:rPr>
        <w:commentReference w:id="10"/>
      </w:r>
    </w:p>
    <w:tbl>
      <w:tblPr>
        <w:tblW w:w="924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1812"/>
        <w:gridCol w:w="1147"/>
        <w:gridCol w:w="5760"/>
      </w:tblGrid>
      <w:tr w:rsidR="002A0924" w:rsidRPr="00DC78CB" w14:paraId="024FE4D2" w14:textId="77777777" w:rsidTr="00DD15F8">
        <w:trPr>
          <w:trHeight w:hRule="exact" w:val="576"/>
          <w:tblHeader/>
        </w:trPr>
        <w:tc>
          <w:tcPr>
            <w:tcW w:w="528" w:type="dxa"/>
            <w:shd w:val="clear" w:color="auto" w:fill="D9D9D9"/>
          </w:tcPr>
          <w:p w14:paraId="2BCA7143" w14:textId="77777777" w:rsidR="002A0924" w:rsidRPr="00DC78CB" w:rsidRDefault="002A0924" w:rsidP="00DD15F8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NO</w:t>
            </w:r>
          </w:p>
        </w:tc>
        <w:tc>
          <w:tcPr>
            <w:tcW w:w="1812" w:type="dxa"/>
            <w:shd w:val="clear" w:color="auto" w:fill="D9D9D9"/>
          </w:tcPr>
          <w:p w14:paraId="1067F262" w14:textId="77777777" w:rsidR="002A0924" w:rsidRPr="00DC78CB" w:rsidRDefault="002A0924" w:rsidP="00DD15F8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KOMPONEN</w:t>
            </w:r>
            <w:r>
              <w:rPr>
                <w:rFonts w:cs="Tahoma"/>
                <w:b/>
                <w:position w:val="-30"/>
                <w:sz w:val="20"/>
                <w:szCs w:val="20"/>
              </w:rPr>
              <w:t xml:space="preserve"> GAJI</w:t>
            </w:r>
          </w:p>
        </w:tc>
        <w:tc>
          <w:tcPr>
            <w:tcW w:w="1147" w:type="dxa"/>
            <w:shd w:val="clear" w:color="auto" w:fill="D9D9D9"/>
          </w:tcPr>
          <w:p w14:paraId="7ECA414F" w14:textId="77777777" w:rsidR="002A0924" w:rsidRPr="00DC78CB" w:rsidRDefault="002A0924" w:rsidP="00DD15F8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KODE</w:t>
            </w:r>
          </w:p>
        </w:tc>
        <w:tc>
          <w:tcPr>
            <w:tcW w:w="5760" w:type="dxa"/>
            <w:shd w:val="clear" w:color="auto" w:fill="D9D9D9"/>
          </w:tcPr>
          <w:p w14:paraId="30387E3E" w14:textId="77777777" w:rsidR="002A0924" w:rsidRPr="00DC78CB" w:rsidRDefault="002A0924" w:rsidP="00DD15F8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FORMULA / RUMUS</w:t>
            </w:r>
          </w:p>
        </w:tc>
      </w:tr>
      <w:tr w:rsidR="002A0924" w:rsidRPr="002717D3" w14:paraId="6A8EBE54" w14:textId="77777777" w:rsidTr="00DD15F8">
        <w:tc>
          <w:tcPr>
            <w:tcW w:w="528" w:type="dxa"/>
          </w:tcPr>
          <w:p w14:paraId="4E0A0D07" w14:textId="77777777" w:rsidR="002A0924" w:rsidRPr="002717D3" w:rsidRDefault="002A0924" w:rsidP="002A0924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</w:tcPr>
          <w:p w14:paraId="72A29CFC" w14:textId="795BD8A0" w:rsidR="002A0924" w:rsidRPr="00410FF6" w:rsidRDefault="002A0924" w:rsidP="00DD15F8">
            <w:pPr>
              <w:spacing w:after="0" w:line="360" w:lineRule="auto"/>
              <w:rPr>
                <w:rFonts w:cs="Tahoma"/>
                <w:sz w:val="20"/>
                <w:szCs w:val="20"/>
                <w:highlight w:val="yellow"/>
              </w:rPr>
            </w:pPr>
            <w:r w:rsidRPr="00410FF6">
              <w:rPr>
                <w:rFonts w:cs="Tahoma"/>
                <w:sz w:val="20"/>
                <w:szCs w:val="20"/>
                <w:highlight w:val="yellow"/>
              </w:rPr>
              <w:t>Medical Reimburse</w:t>
            </w:r>
          </w:p>
        </w:tc>
        <w:tc>
          <w:tcPr>
            <w:tcW w:w="1147" w:type="dxa"/>
          </w:tcPr>
          <w:p w14:paraId="636D5F6A" w14:textId="51FCBE1A" w:rsidR="002A0924" w:rsidRPr="002717D3" w:rsidRDefault="002A0924" w:rsidP="00DD15F8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75F246B0" w14:textId="4C30E5A0" w:rsidR="002A0924" w:rsidRPr="0037205C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cs="Tahoma"/>
                <w:sz w:val="20"/>
                <w:szCs w:val="20"/>
              </w:rPr>
            </w:pPr>
            <w:commentRangeStart w:id="12"/>
            <w:r>
              <w:rPr>
                <w:rFonts w:cs="Tahoma"/>
                <w:sz w:val="20"/>
                <w:szCs w:val="20"/>
              </w:rPr>
              <w:t>Besaran Nilai berdasarkan hitungan dari HR</w:t>
            </w:r>
            <w:commentRangeEnd w:id="12"/>
            <w:r w:rsidR="007F17DD">
              <w:rPr>
                <w:rStyle w:val="CommentReference"/>
              </w:rPr>
              <w:commentReference w:id="12"/>
            </w:r>
          </w:p>
        </w:tc>
      </w:tr>
      <w:tr w:rsidR="002A0924" w:rsidRPr="00D10E86" w14:paraId="78DB532E" w14:textId="77777777" w:rsidTr="00DD15F8">
        <w:tc>
          <w:tcPr>
            <w:tcW w:w="528" w:type="dxa"/>
            <w:shd w:val="clear" w:color="auto" w:fill="auto"/>
          </w:tcPr>
          <w:p w14:paraId="0128880B" w14:textId="77777777" w:rsidR="002A0924" w:rsidRPr="00CB4129" w:rsidRDefault="002A0924" w:rsidP="002A0924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0AF7B437" w14:textId="5392613E" w:rsidR="002A0924" w:rsidRPr="00410FF6" w:rsidRDefault="002A0924" w:rsidP="00DD15F8">
            <w:pPr>
              <w:spacing w:after="0" w:line="360" w:lineRule="auto"/>
              <w:rPr>
                <w:rFonts w:cs="Calibri"/>
                <w:sz w:val="20"/>
                <w:szCs w:val="20"/>
                <w:highlight w:val="yellow"/>
              </w:rPr>
            </w:pPr>
            <w:r w:rsidRPr="00410FF6">
              <w:rPr>
                <w:rFonts w:cs="Calibri"/>
                <w:sz w:val="20"/>
                <w:szCs w:val="20"/>
                <w:highlight w:val="yellow"/>
              </w:rPr>
              <w:t>Tunjangan Rumah (Housing)</w:t>
            </w:r>
          </w:p>
        </w:tc>
        <w:tc>
          <w:tcPr>
            <w:tcW w:w="1147" w:type="dxa"/>
            <w:shd w:val="clear" w:color="auto" w:fill="auto"/>
          </w:tcPr>
          <w:p w14:paraId="5BC94785" w14:textId="072EEAD8" w:rsidR="002A0924" w:rsidRPr="00CB4129" w:rsidRDefault="002A0924" w:rsidP="00DD15F8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14:paraId="53C99EBB" w14:textId="24BD2486" w:rsidR="002A0924" w:rsidRPr="00CB4129" w:rsidRDefault="002A0924" w:rsidP="00DD15F8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</w:p>
        </w:tc>
      </w:tr>
      <w:tr w:rsidR="002A0924" w:rsidRPr="00D10E86" w14:paraId="1CFA0DC4" w14:textId="77777777" w:rsidTr="00DD15F8">
        <w:tc>
          <w:tcPr>
            <w:tcW w:w="528" w:type="dxa"/>
          </w:tcPr>
          <w:p w14:paraId="11131775" w14:textId="77777777" w:rsidR="002A0924" w:rsidRPr="00D10E86" w:rsidRDefault="002A0924" w:rsidP="002A0924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</w:tcPr>
          <w:p w14:paraId="24778DD7" w14:textId="31A96FC0" w:rsidR="002A0924" w:rsidRPr="00410FF6" w:rsidRDefault="002A0924" w:rsidP="00DD15F8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  <w:highlight w:val="yellow"/>
              </w:rPr>
            </w:pPr>
            <w:r w:rsidRPr="00410FF6">
              <w:rPr>
                <w:rFonts w:cs="Calibri"/>
                <w:color w:val="000000"/>
                <w:sz w:val="20"/>
                <w:szCs w:val="20"/>
                <w:highlight w:val="yellow"/>
              </w:rPr>
              <w:t>Tunjangan Transport</w:t>
            </w:r>
          </w:p>
        </w:tc>
        <w:tc>
          <w:tcPr>
            <w:tcW w:w="1147" w:type="dxa"/>
          </w:tcPr>
          <w:p w14:paraId="19893CA3" w14:textId="717C301F" w:rsidR="002A0924" w:rsidRPr="00D10E86" w:rsidRDefault="002A0924" w:rsidP="00DD15F8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40E7F04A" w14:textId="3A0877AF" w:rsidR="002A0924" w:rsidRPr="00513E4F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cs="Calibri"/>
                <w:color w:val="000000"/>
                <w:sz w:val="20"/>
                <w:szCs w:val="20"/>
              </w:rPr>
            </w:pPr>
            <w:commentRangeStart w:id="13"/>
            <w:r>
              <w:rPr>
                <w:rFonts w:cs="Calibri"/>
                <w:color w:val="000000"/>
                <w:sz w:val="20"/>
                <w:szCs w:val="20"/>
              </w:rPr>
              <w:t>Tunjangan yang diberikan ke Management</w:t>
            </w:r>
            <w:r w:rsidR="00944DED">
              <w:rPr>
                <w:rFonts w:cs="Calibri"/>
                <w:color w:val="000000"/>
                <w:sz w:val="20"/>
                <w:szCs w:val="20"/>
              </w:rPr>
              <w:t xml:space="preserve"> (Direksi) kantor Jakarta</w:t>
            </w:r>
            <w:commentRangeEnd w:id="13"/>
            <w:r w:rsidR="003461E9">
              <w:rPr>
                <w:rStyle w:val="CommentReference"/>
              </w:rPr>
              <w:commentReference w:id="13"/>
            </w:r>
          </w:p>
        </w:tc>
      </w:tr>
      <w:tr w:rsidR="002A0924" w:rsidRPr="00DC78CB" w14:paraId="4DAD1BD2" w14:textId="77777777" w:rsidTr="00DD15F8">
        <w:tc>
          <w:tcPr>
            <w:tcW w:w="528" w:type="dxa"/>
          </w:tcPr>
          <w:p w14:paraId="3FEEEB99" w14:textId="77777777" w:rsidR="002A0924" w:rsidRPr="00DC78CB" w:rsidRDefault="002A0924" w:rsidP="002A0924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</w:tcPr>
          <w:p w14:paraId="4BD12CCA" w14:textId="376FF159" w:rsidR="002A0924" w:rsidRPr="00410FF6" w:rsidRDefault="002A0924" w:rsidP="00DD15F8">
            <w:pPr>
              <w:spacing w:after="0" w:line="360" w:lineRule="auto"/>
              <w:rPr>
                <w:rFonts w:cs="Tahoma"/>
                <w:sz w:val="20"/>
                <w:szCs w:val="20"/>
                <w:highlight w:val="yellow"/>
              </w:rPr>
            </w:pPr>
            <w:r w:rsidRPr="00410FF6">
              <w:rPr>
                <w:rFonts w:cs="Tahoma"/>
                <w:sz w:val="20"/>
                <w:szCs w:val="20"/>
                <w:highlight w:val="yellow"/>
              </w:rPr>
              <w:t>Expense Addition (Cash Advance)</w:t>
            </w:r>
          </w:p>
        </w:tc>
        <w:tc>
          <w:tcPr>
            <w:tcW w:w="1147" w:type="dxa"/>
          </w:tcPr>
          <w:p w14:paraId="32B023EA" w14:textId="6EF5064B" w:rsidR="002A0924" w:rsidRDefault="002A0924" w:rsidP="00DD15F8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1B635B2A" w14:textId="26E65FC6" w:rsidR="002A0924" w:rsidRPr="009153ED" w:rsidRDefault="002A0924" w:rsidP="00DD15F8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</w:p>
        </w:tc>
      </w:tr>
      <w:tr w:rsidR="002A0924" w:rsidRPr="00DC78CB" w14:paraId="1988DE77" w14:textId="77777777" w:rsidTr="00DD15F8">
        <w:tc>
          <w:tcPr>
            <w:tcW w:w="528" w:type="dxa"/>
          </w:tcPr>
          <w:p w14:paraId="05111EA9" w14:textId="77777777" w:rsidR="002A0924" w:rsidRPr="00DC78CB" w:rsidRDefault="002A0924" w:rsidP="002A0924">
            <w:pPr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</w:tcPr>
          <w:p w14:paraId="7CD1E4ED" w14:textId="5C8ABD78" w:rsidR="002A0924" w:rsidRPr="00410FF6" w:rsidRDefault="002A0924" w:rsidP="00DD15F8">
            <w:pPr>
              <w:spacing w:after="0" w:line="360" w:lineRule="auto"/>
              <w:rPr>
                <w:rFonts w:cs="Tahoma"/>
                <w:sz w:val="20"/>
                <w:szCs w:val="20"/>
                <w:highlight w:val="yellow"/>
              </w:rPr>
            </w:pPr>
            <w:r w:rsidRPr="00410FF6">
              <w:rPr>
                <w:rFonts w:cs="Tahoma"/>
                <w:sz w:val="20"/>
                <w:szCs w:val="20"/>
                <w:highlight w:val="yellow"/>
              </w:rPr>
              <w:t>Other Addition</w:t>
            </w:r>
          </w:p>
        </w:tc>
        <w:tc>
          <w:tcPr>
            <w:tcW w:w="1147" w:type="dxa"/>
          </w:tcPr>
          <w:p w14:paraId="1B484665" w14:textId="77777777" w:rsidR="002A0924" w:rsidRDefault="002A0924" w:rsidP="00DD15F8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3EC1528E" w14:textId="77777777" w:rsidR="002A0924" w:rsidRPr="009153ED" w:rsidRDefault="002A0924" w:rsidP="002A0924">
            <w:pPr>
              <w:numPr>
                <w:ilvl w:val="0"/>
                <w:numId w:val="4"/>
              </w:numPr>
              <w:spacing w:after="0" w:line="360" w:lineRule="auto"/>
              <w:ind w:left="342" w:hanging="342"/>
              <w:jc w:val="both"/>
              <w:rPr>
                <w:rFonts w:cs="Tahoma"/>
                <w:sz w:val="20"/>
                <w:szCs w:val="20"/>
              </w:rPr>
            </w:pPr>
          </w:p>
        </w:tc>
      </w:tr>
    </w:tbl>
    <w:p w14:paraId="36CAC3D4" w14:textId="77777777" w:rsidR="002A0924" w:rsidRDefault="002A0924" w:rsidP="002A0924">
      <w:pPr>
        <w:spacing w:after="0" w:line="360" w:lineRule="auto"/>
        <w:ind w:left="567"/>
        <w:rPr>
          <w:lang w:val="sv-SE"/>
        </w:rPr>
      </w:pPr>
    </w:p>
    <w:p w14:paraId="32CB3CA5" w14:textId="77777777" w:rsidR="002A0924" w:rsidRDefault="002A0924" w:rsidP="002A0924">
      <w:pPr>
        <w:spacing w:after="0" w:line="360" w:lineRule="auto"/>
        <w:ind w:left="567"/>
        <w:rPr>
          <w:lang w:val="sv-SE"/>
        </w:rPr>
      </w:pPr>
    </w:p>
    <w:p w14:paraId="76F1F5A0" w14:textId="77777777" w:rsidR="00410FF6" w:rsidRDefault="00410FF6" w:rsidP="002A0924">
      <w:pPr>
        <w:spacing w:after="0" w:line="360" w:lineRule="auto"/>
        <w:ind w:left="567"/>
        <w:rPr>
          <w:lang w:val="sv-SE"/>
        </w:rPr>
      </w:pPr>
    </w:p>
    <w:p w14:paraId="3B68F482" w14:textId="77777777" w:rsidR="00410FF6" w:rsidRDefault="00410FF6" w:rsidP="002A0924">
      <w:pPr>
        <w:spacing w:after="0" w:line="360" w:lineRule="auto"/>
        <w:ind w:left="567"/>
        <w:rPr>
          <w:lang w:val="sv-SE"/>
        </w:rPr>
      </w:pPr>
    </w:p>
    <w:p w14:paraId="447902F5" w14:textId="77777777" w:rsidR="00410FF6" w:rsidRDefault="00410FF6" w:rsidP="002A0924">
      <w:pPr>
        <w:spacing w:after="0" w:line="360" w:lineRule="auto"/>
        <w:ind w:left="567"/>
        <w:rPr>
          <w:lang w:val="sv-SE"/>
        </w:rPr>
      </w:pPr>
    </w:p>
    <w:p w14:paraId="717341C6" w14:textId="77777777" w:rsidR="00410FF6" w:rsidRDefault="00410FF6" w:rsidP="002A0924">
      <w:pPr>
        <w:spacing w:after="0" w:line="360" w:lineRule="auto"/>
        <w:ind w:left="567"/>
        <w:rPr>
          <w:lang w:val="sv-SE"/>
        </w:rPr>
      </w:pPr>
    </w:p>
    <w:p w14:paraId="3E5E069D" w14:textId="77777777" w:rsidR="009153ED" w:rsidRPr="00892C32" w:rsidRDefault="009153ED" w:rsidP="009153ED">
      <w:pPr>
        <w:spacing w:after="0" w:line="360" w:lineRule="auto"/>
        <w:ind w:left="567"/>
        <w:rPr>
          <w:b/>
          <w:sz w:val="20"/>
          <w:szCs w:val="20"/>
          <w:u w:val="single"/>
          <w:lang w:bidi="en-US"/>
        </w:rPr>
      </w:pPr>
      <w:r w:rsidRPr="00892C32">
        <w:rPr>
          <w:b/>
          <w:sz w:val="20"/>
          <w:szCs w:val="20"/>
          <w:u w:val="single"/>
          <w:lang w:bidi="en-US"/>
        </w:rPr>
        <w:t>KOMPONEN DEDUCTION</w:t>
      </w:r>
    </w:p>
    <w:tbl>
      <w:tblPr>
        <w:tblW w:w="924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1812"/>
        <w:gridCol w:w="1147"/>
        <w:gridCol w:w="5760"/>
      </w:tblGrid>
      <w:tr w:rsidR="009153ED" w:rsidRPr="00DC78CB" w14:paraId="68FF9709" w14:textId="77777777" w:rsidTr="009153ED">
        <w:trPr>
          <w:trHeight w:hRule="exact" w:val="576"/>
          <w:tblHeader/>
        </w:trPr>
        <w:tc>
          <w:tcPr>
            <w:tcW w:w="528" w:type="dxa"/>
            <w:shd w:val="clear" w:color="auto" w:fill="D9D9D9"/>
          </w:tcPr>
          <w:p w14:paraId="38309B2A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NO</w:t>
            </w:r>
          </w:p>
        </w:tc>
        <w:tc>
          <w:tcPr>
            <w:tcW w:w="1812" w:type="dxa"/>
            <w:shd w:val="clear" w:color="auto" w:fill="D9D9D9"/>
          </w:tcPr>
          <w:p w14:paraId="3BBD63D7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KOMPONEN</w:t>
            </w:r>
            <w:r>
              <w:rPr>
                <w:rFonts w:cs="Tahoma"/>
                <w:b/>
                <w:position w:val="-30"/>
                <w:sz w:val="20"/>
                <w:szCs w:val="20"/>
              </w:rPr>
              <w:t xml:space="preserve"> GAJI</w:t>
            </w:r>
          </w:p>
        </w:tc>
        <w:tc>
          <w:tcPr>
            <w:tcW w:w="1147" w:type="dxa"/>
            <w:shd w:val="clear" w:color="auto" w:fill="D9D9D9"/>
          </w:tcPr>
          <w:p w14:paraId="3E42673B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KODE</w:t>
            </w:r>
          </w:p>
        </w:tc>
        <w:tc>
          <w:tcPr>
            <w:tcW w:w="5760" w:type="dxa"/>
            <w:shd w:val="clear" w:color="auto" w:fill="D9D9D9"/>
          </w:tcPr>
          <w:p w14:paraId="147F0C17" w14:textId="77777777" w:rsidR="009153ED" w:rsidRPr="00DC78CB" w:rsidRDefault="009153ED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FORMULA / RUMUS</w:t>
            </w:r>
          </w:p>
        </w:tc>
      </w:tr>
      <w:tr w:rsidR="009153ED" w:rsidRPr="002717D3" w14:paraId="45DD31C2" w14:textId="77777777" w:rsidTr="009153ED">
        <w:tc>
          <w:tcPr>
            <w:tcW w:w="528" w:type="dxa"/>
          </w:tcPr>
          <w:p w14:paraId="30521574" w14:textId="041FF22A" w:rsidR="009153ED" w:rsidRPr="002717D3" w:rsidRDefault="00F959BE" w:rsidP="00F959BE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580DCD2B" w14:textId="77777777" w:rsidR="009153ED" w:rsidRPr="002717D3" w:rsidRDefault="009153ED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 w:rsidRPr="002717D3">
              <w:rPr>
                <w:rFonts w:cs="Tahoma"/>
                <w:sz w:val="20"/>
                <w:szCs w:val="20"/>
              </w:rPr>
              <w:t>JHT 2%</w:t>
            </w:r>
          </w:p>
        </w:tc>
        <w:tc>
          <w:tcPr>
            <w:tcW w:w="1147" w:type="dxa"/>
          </w:tcPr>
          <w:p w14:paraId="17181605" w14:textId="5330CCEF" w:rsidR="009153ED" w:rsidRPr="002717D3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Com030</w:t>
            </w:r>
          </w:p>
        </w:tc>
        <w:tc>
          <w:tcPr>
            <w:tcW w:w="5760" w:type="dxa"/>
          </w:tcPr>
          <w:p w14:paraId="121189B9" w14:textId="77777777" w:rsidR="009153ED" w:rsidRPr="0037205C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37205C">
              <w:rPr>
                <w:rFonts w:cs="Tahoma"/>
                <w:sz w:val="20"/>
                <w:szCs w:val="20"/>
              </w:rPr>
              <w:t xml:space="preserve">2% x Dasar BPJS KTK </w:t>
            </w:r>
          </w:p>
        </w:tc>
      </w:tr>
      <w:tr w:rsidR="009153ED" w:rsidRPr="00D10E86" w14:paraId="75CAD27D" w14:textId="77777777" w:rsidTr="009153ED">
        <w:tc>
          <w:tcPr>
            <w:tcW w:w="528" w:type="dxa"/>
            <w:shd w:val="clear" w:color="auto" w:fill="auto"/>
          </w:tcPr>
          <w:p w14:paraId="51CAB81E" w14:textId="5899F04D" w:rsidR="009153ED" w:rsidRPr="00CB4129" w:rsidRDefault="00F959BE" w:rsidP="00F959BE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14:paraId="69062C2A" w14:textId="77777777" w:rsidR="009153ED" w:rsidRPr="00CB4129" w:rsidRDefault="009153ED" w:rsidP="00BA7902">
            <w:pPr>
              <w:spacing w:after="0" w:line="360" w:lineRule="auto"/>
              <w:rPr>
                <w:rFonts w:cs="Calibri"/>
                <w:sz w:val="20"/>
                <w:szCs w:val="20"/>
              </w:rPr>
            </w:pPr>
            <w:r w:rsidRPr="00CB4129">
              <w:rPr>
                <w:rFonts w:cs="Calibri"/>
                <w:sz w:val="20"/>
                <w:szCs w:val="20"/>
              </w:rPr>
              <w:t>BPJS Kesehatan 1%</w:t>
            </w:r>
          </w:p>
        </w:tc>
        <w:tc>
          <w:tcPr>
            <w:tcW w:w="1147" w:type="dxa"/>
            <w:shd w:val="clear" w:color="auto" w:fill="auto"/>
          </w:tcPr>
          <w:p w14:paraId="24E81EF1" w14:textId="1EEB0E5E" w:rsidR="009153ED" w:rsidRPr="00CB4129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Com031</w:t>
            </w:r>
          </w:p>
        </w:tc>
        <w:tc>
          <w:tcPr>
            <w:tcW w:w="5760" w:type="dxa"/>
            <w:shd w:val="clear" w:color="auto" w:fill="auto"/>
          </w:tcPr>
          <w:p w14:paraId="77F7BAEB" w14:textId="77777777" w:rsidR="009153ED" w:rsidRPr="00CB4129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CB4129">
              <w:rPr>
                <w:rFonts w:cs="Calibri"/>
                <w:sz w:val="20"/>
                <w:szCs w:val="20"/>
              </w:rPr>
              <w:t xml:space="preserve">1% x  Dasar BPJS KST </w:t>
            </w:r>
          </w:p>
        </w:tc>
      </w:tr>
      <w:tr w:rsidR="009153ED" w:rsidRPr="00D10E86" w14:paraId="3B16A530" w14:textId="77777777" w:rsidTr="009153ED">
        <w:tc>
          <w:tcPr>
            <w:tcW w:w="528" w:type="dxa"/>
          </w:tcPr>
          <w:p w14:paraId="00F9EED7" w14:textId="24A498E9" w:rsidR="009153ED" w:rsidRPr="00D10E86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3</w:t>
            </w:r>
          </w:p>
        </w:tc>
        <w:tc>
          <w:tcPr>
            <w:tcW w:w="1812" w:type="dxa"/>
          </w:tcPr>
          <w:p w14:paraId="0F4C511A" w14:textId="77777777" w:rsidR="009153ED" w:rsidRDefault="009153ED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BPJS Pensiun 1%</w:t>
            </w:r>
          </w:p>
        </w:tc>
        <w:tc>
          <w:tcPr>
            <w:tcW w:w="1147" w:type="dxa"/>
          </w:tcPr>
          <w:p w14:paraId="2F80376B" w14:textId="4532CCCE" w:rsidR="009153ED" w:rsidRPr="00D10E86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Com032</w:t>
            </w:r>
          </w:p>
        </w:tc>
        <w:tc>
          <w:tcPr>
            <w:tcW w:w="5760" w:type="dxa"/>
          </w:tcPr>
          <w:p w14:paraId="64DADB29" w14:textId="77777777" w:rsidR="009153ED" w:rsidRPr="00513E4F" w:rsidRDefault="009153ED" w:rsidP="00BA7902">
            <w:pPr>
              <w:spacing w:after="0" w:line="36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% </w:t>
            </w:r>
            <w:r>
              <w:rPr>
                <w:rFonts w:cs="Calibri"/>
                <w:color w:val="000000"/>
                <w:sz w:val="20"/>
                <w:szCs w:val="20"/>
              </w:rPr>
              <w:t>x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Dasar BPJS Pensiun </w:t>
            </w:r>
          </w:p>
        </w:tc>
      </w:tr>
      <w:tr w:rsidR="009153ED" w:rsidRPr="00DC78CB" w14:paraId="5A4BCF5A" w14:textId="77777777" w:rsidTr="009153ED">
        <w:tc>
          <w:tcPr>
            <w:tcW w:w="528" w:type="dxa"/>
          </w:tcPr>
          <w:p w14:paraId="6ECBEE7D" w14:textId="598ADB70" w:rsidR="009153ED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20891943" w14:textId="77777777" w:rsidR="009153ED" w:rsidRPr="00DC78CB" w:rsidRDefault="009153ED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Salary Ded </w:t>
            </w:r>
          </w:p>
        </w:tc>
        <w:tc>
          <w:tcPr>
            <w:tcW w:w="1147" w:type="dxa"/>
          </w:tcPr>
          <w:p w14:paraId="40F1BB6B" w14:textId="2496C161" w:rsidR="009153ED" w:rsidRDefault="00A15372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Com033</w:t>
            </w:r>
          </w:p>
        </w:tc>
        <w:tc>
          <w:tcPr>
            <w:tcW w:w="5760" w:type="dxa"/>
          </w:tcPr>
          <w:p w14:paraId="14AFDD8D" w14:textId="642A9991" w:rsidR="009153ED" w:rsidRPr="009153ED" w:rsidRDefault="009153ED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b/>
                <w:i/>
                <w:sz w:val="20"/>
                <w:szCs w:val="20"/>
                <w:u w:val="single"/>
              </w:rPr>
            </w:pPr>
            <w:r w:rsidRPr="009153ED">
              <w:rPr>
                <w:rFonts w:cs="Tahoma"/>
                <w:sz w:val="20"/>
                <w:szCs w:val="20"/>
              </w:rPr>
              <w:t xml:space="preserve">Komponen ini digunakan untuk memotong nilai basic </w:t>
            </w:r>
          </w:p>
          <w:p w14:paraId="39D3305B" w14:textId="77777777" w:rsidR="009153ED" w:rsidRPr="009153ED" w:rsidRDefault="009153ED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b/>
                <w:i/>
                <w:sz w:val="20"/>
                <w:szCs w:val="20"/>
                <w:u w:val="single"/>
              </w:rPr>
            </w:pPr>
            <w:r w:rsidRPr="009153ED">
              <w:rPr>
                <w:rFonts w:cs="Tahoma"/>
                <w:b/>
                <w:i/>
                <w:sz w:val="20"/>
                <w:szCs w:val="20"/>
                <w:u w:val="single"/>
                <w:lang w:val="id-ID"/>
              </w:rPr>
              <w:t>Perhitungannya :</w:t>
            </w:r>
          </w:p>
          <w:p w14:paraId="75F2ED7E" w14:textId="51523008" w:rsidR="009153ED" w:rsidRPr="009153ED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  <w:u w:val="single"/>
              </w:rPr>
            </w:pPr>
            <w:r w:rsidRPr="009153ED">
              <w:rPr>
                <w:rFonts w:cs="Tahoma"/>
                <w:sz w:val="20"/>
                <w:szCs w:val="20"/>
                <w:u w:val="single"/>
              </w:rPr>
              <w:t xml:space="preserve">(total </w:t>
            </w:r>
            <w:commentRangeStart w:id="14"/>
            <w:r w:rsidRPr="009153ED">
              <w:rPr>
                <w:rFonts w:cs="Tahoma"/>
                <w:sz w:val="20"/>
                <w:szCs w:val="20"/>
                <w:u w:val="single"/>
              </w:rPr>
              <w:t>UPL</w:t>
            </w:r>
            <w:commentRangeEnd w:id="14"/>
            <w:r w:rsidR="00A367D0">
              <w:rPr>
                <w:rStyle w:val="CommentReference"/>
              </w:rPr>
              <w:commentReference w:id="14"/>
            </w:r>
            <w:r w:rsidRPr="009153ED">
              <w:rPr>
                <w:rFonts w:cs="Tahoma"/>
                <w:sz w:val="20"/>
                <w:szCs w:val="20"/>
                <w:u w:val="single"/>
              </w:rPr>
              <w:t>) x basic salary)</w:t>
            </w:r>
          </w:p>
          <w:p w14:paraId="038E0432" w14:textId="77D84766" w:rsidR="009153ED" w:rsidRPr="009153ED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9153ED">
              <w:rPr>
                <w:rFonts w:cs="Tahoma"/>
                <w:sz w:val="20"/>
                <w:szCs w:val="20"/>
              </w:rPr>
              <w:t xml:space="preserve">                     N</w:t>
            </w:r>
          </w:p>
          <w:p w14:paraId="7A43AABB" w14:textId="77777777" w:rsidR="009153ED" w:rsidRPr="009153ED" w:rsidRDefault="009153ED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9153ED">
              <w:rPr>
                <w:rFonts w:cs="Tahoma"/>
                <w:sz w:val="20"/>
                <w:szCs w:val="20"/>
              </w:rPr>
              <w:t>Note:</w:t>
            </w:r>
          </w:p>
          <w:p w14:paraId="55E0DF29" w14:textId="72C253EA" w:rsidR="009153ED" w:rsidRDefault="009153ED" w:rsidP="00BA7902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9153ED">
              <w:rPr>
                <w:rFonts w:eastAsia="Times New Roman" w:cs="Tahoma"/>
                <w:sz w:val="20"/>
                <w:szCs w:val="20"/>
                <w:lang w:val="sv-SE"/>
              </w:rPr>
              <w:t>N : total hari kerja periode bulan berjalan</w:t>
            </w:r>
            <w:r w:rsidR="009B3351">
              <w:rPr>
                <w:rFonts w:eastAsia="Times New Roman" w:cs="Tahoma"/>
                <w:sz w:val="20"/>
                <w:szCs w:val="20"/>
                <w:lang w:val="sv-SE"/>
              </w:rPr>
              <w:t xml:space="preserve"> (Project)</w:t>
            </w:r>
          </w:p>
          <w:p w14:paraId="10F9CD76" w14:textId="2B979F2D" w:rsidR="009B3351" w:rsidRPr="009153ED" w:rsidRDefault="009B3351" w:rsidP="009B3351">
            <w:pPr>
              <w:spacing w:after="0" w:line="360" w:lineRule="auto"/>
              <w:jc w:val="both"/>
              <w:rPr>
                <w:rFonts w:eastAsia="Times New Roman" w:cs="Tahoma"/>
                <w:sz w:val="20"/>
                <w:szCs w:val="20"/>
                <w:lang w:val="sv-SE"/>
              </w:rPr>
            </w:pPr>
            <w:r w:rsidRPr="009B3351">
              <w:rPr>
                <w:rFonts w:eastAsia="Times New Roman" w:cs="Tahoma"/>
                <w:sz w:val="20"/>
                <w:szCs w:val="20"/>
                <w:lang w:val="sv-SE"/>
              </w:rPr>
              <w:t xml:space="preserve">N : </w:t>
            </w:r>
            <w:r>
              <w:rPr>
                <w:rFonts w:eastAsia="Times New Roman" w:cs="Tahoma"/>
                <w:sz w:val="20"/>
                <w:szCs w:val="20"/>
                <w:lang w:val="sv-SE"/>
              </w:rPr>
              <w:t>30,4 (In-house)</w:t>
            </w:r>
          </w:p>
        </w:tc>
      </w:tr>
      <w:tr w:rsidR="00703B90" w:rsidRPr="00DC78CB" w14:paraId="4E151577" w14:textId="77777777" w:rsidTr="009153ED">
        <w:tc>
          <w:tcPr>
            <w:tcW w:w="528" w:type="dxa"/>
          </w:tcPr>
          <w:p w14:paraId="0D6B2629" w14:textId="3F114BC0" w:rsidR="00703B90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62A3A133" w14:textId="255A37FC" w:rsidR="00703B90" w:rsidRPr="00410FF6" w:rsidRDefault="002A0924" w:rsidP="00BA7902">
            <w:pPr>
              <w:spacing w:after="0" w:line="360" w:lineRule="auto"/>
              <w:rPr>
                <w:rFonts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Income Tax</w:t>
            </w:r>
          </w:p>
        </w:tc>
        <w:tc>
          <w:tcPr>
            <w:tcW w:w="1147" w:type="dxa"/>
          </w:tcPr>
          <w:p w14:paraId="3A6C051C" w14:textId="77777777" w:rsidR="00703B90" w:rsidRDefault="00703B90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5D0CC602" w14:textId="221AA578" w:rsidR="00703B90" w:rsidRPr="009153ED" w:rsidRDefault="002A0924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Besaran Nilai </w:t>
            </w:r>
            <w:r w:rsidR="00410FF6">
              <w:rPr>
                <w:rFonts w:cs="Tahoma"/>
                <w:sz w:val="20"/>
                <w:szCs w:val="20"/>
              </w:rPr>
              <w:t xml:space="preserve">sesuai dengan perhitungan pajak </w:t>
            </w:r>
            <w:r>
              <w:rPr>
                <w:rFonts w:cs="Tahoma"/>
                <w:sz w:val="20"/>
                <w:szCs w:val="20"/>
              </w:rPr>
              <w:t xml:space="preserve">untuk karyawan yang </w:t>
            </w:r>
            <w:r w:rsidR="00410FF6">
              <w:rPr>
                <w:rFonts w:cs="Tahoma"/>
                <w:sz w:val="20"/>
                <w:szCs w:val="20"/>
              </w:rPr>
              <w:t>dasar gajinya gross</w:t>
            </w:r>
          </w:p>
        </w:tc>
      </w:tr>
      <w:tr w:rsidR="00410FF6" w:rsidRPr="00DC78CB" w14:paraId="687A8DBD" w14:textId="77777777" w:rsidTr="009153ED">
        <w:tc>
          <w:tcPr>
            <w:tcW w:w="528" w:type="dxa"/>
          </w:tcPr>
          <w:p w14:paraId="5C890034" w14:textId="1593EC74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6</w:t>
            </w:r>
          </w:p>
        </w:tc>
        <w:tc>
          <w:tcPr>
            <w:tcW w:w="1812" w:type="dxa"/>
          </w:tcPr>
          <w:p w14:paraId="0ED9B764" w14:textId="409C8352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Expense Deduction (Expense Report)</w:t>
            </w:r>
          </w:p>
        </w:tc>
        <w:tc>
          <w:tcPr>
            <w:tcW w:w="1147" w:type="dxa"/>
          </w:tcPr>
          <w:p w14:paraId="515D2B67" w14:textId="77777777" w:rsidR="00410FF6" w:rsidRDefault="00410FF6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7E56F178" w14:textId="77777777" w:rsidR="00410FF6" w:rsidRDefault="00410FF6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</w:p>
        </w:tc>
      </w:tr>
      <w:tr w:rsidR="00410FF6" w:rsidRPr="00DC78CB" w14:paraId="52F7C963" w14:textId="77777777" w:rsidTr="009153ED">
        <w:tc>
          <w:tcPr>
            <w:tcW w:w="528" w:type="dxa"/>
          </w:tcPr>
          <w:p w14:paraId="14ABF145" w14:textId="66E2E09A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7</w:t>
            </w:r>
          </w:p>
        </w:tc>
        <w:tc>
          <w:tcPr>
            <w:tcW w:w="1812" w:type="dxa"/>
          </w:tcPr>
          <w:p w14:paraId="2353AF39" w14:textId="06F5CCC9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Dana Pensiun (DPKSM)</w:t>
            </w:r>
          </w:p>
        </w:tc>
        <w:tc>
          <w:tcPr>
            <w:tcW w:w="1147" w:type="dxa"/>
          </w:tcPr>
          <w:p w14:paraId="5C75D84D" w14:textId="77777777" w:rsidR="00410FF6" w:rsidRDefault="00410FF6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2FF7DD76" w14:textId="1EBDEB20" w:rsidR="00410FF6" w:rsidRDefault="00410FF6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  <w:commentRangeStart w:id="15"/>
            <w:r>
              <w:rPr>
                <w:rFonts w:cs="Tahoma"/>
                <w:sz w:val="20"/>
                <w:szCs w:val="20"/>
              </w:rPr>
              <w:t>Hanya untuk beberapa karyawan yang sudah diikut sertakan dalam program ini.</w:t>
            </w:r>
            <w:commentRangeEnd w:id="15"/>
            <w:r w:rsidR="00B46BB8">
              <w:rPr>
                <w:rStyle w:val="CommentReference"/>
              </w:rPr>
              <w:commentReference w:id="15"/>
            </w:r>
          </w:p>
        </w:tc>
      </w:tr>
      <w:tr w:rsidR="00410FF6" w:rsidRPr="00DC78CB" w14:paraId="16F111C7" w14:textId="77777777" w:rsidTr="009153ED">
        <w:tc>
          <w:tcPr>
            <w:tcW w:w="528" w:type="dxa"/>
          </w:tcPr>
          <w:p w14:paraId="001ED943" w14:textId="28CF5235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8</w:t>
            </w:r>
          </w:p>
        </w:tc>
        <w:tc>
          <w:tcPr>
            <w:tcW w:w="1812" w:type="dxa"/>
          </w:tcPr>
          <w:p w14:paraId="3A81961D" w14:textId="75001A4F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Other Insurance</w:t>
            </w:r>
          </w:p>
        </w:tc>
        <w:tc>
          <w:tcPr>
            <w:tcW w:w="1147" w:type="dxa"/>
          </w:tcPr>
          <w:p w14:paraId="1868A7E9" w14:textId="77777777" w:rsidR="00410FF6" w:rsidRDefault="00410FF6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01FE618D" w14:textId="77777777" w:rsidR="00410FF6" w:rsidRDefault="00410FF6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</w:p>
        </w:tc>
      </w:tr>
      <w:tr w:rsidR="00410FF6" w:rsidRPr="00DC78CB" w14:paraId="323DC84E" w14:textId="77777777" w:rsidTr="009153ED">
        <w:tc>
          <w:tcPr>
            <w:tcW w:w="528" w:type="dxa"/>
          </w:tcPr>
          <w:p w14:paraId="42648708" w14:textId="34918210" w:rsidR="00410FF6" w:rsidRPr="00DC78CB" w:rsidRDefault="00F959BE" w:rsidP="00F959BE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9</w:t>
            </w:r>
          </w:p>
        </w:tc>
        <w:tc>
          <w:tcPr>
            <w:tcW w:w="1812" w:type="dxa"/>
          </w:tcPr>
          <w:p w14:paraId="259D16FF" w14:textId="073A2118" w:rsidR="00410FF6" w:rsidRPr="00410FF6" w:rsidRDefault="00410FF6" w:rsidP="00BA7902">
            <w:pPr>
              <w:spacing w:after="0" w:line="360" w:lineRule="auto"/>
              <w:rPr>
                <w:rFonts w:eastAsia="Times New Roman" w:cs="Tahoma"/>
                <w:sz w:val="20"/>
                <w:szCs w:val="20"/>
                <w:highlight w:val="yellow"/>
              </w:rPr>
            </w:pPr>
            <w:r w:rsidRPr="00410FF6">
              <w:rPr>
                <w:rFonts w:eastAsia="Times New Roman" w:cs="Tahoma"/>
                <w:sz w:val="20"/>
                <w:szCs w:val="20"/>
                <w:highlight w:val="yellow"/>
              </w:rPr>
              <w:t>Other Deduction</w:t>
            </w:r>
          </w:p>
        </w:tc>
        <w:tc>
          <w:tcPr>
            <w:tcW w:w="1147" w:type="dxa"/>
          </w:tcPr>
          <w:p w14:paraId="16880D5B" w14:textId="77777777" w:rsidR="00410FF6" w:rsidRDefault="00410FF6" w:rsidP="00BA7902">
            <w:p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5760" w:type="dxa"/>
          </w:tcPr>
          <w:p w14:paraId="7C7511EE" w14:textId="77777777" w:rsidR="00410FF6" w:rsidRDefault="00410FF6" w:rsidP="009153ED">
            <w:pPr>
              <w:numPr>
                <w:ilvl w:val="0"/>
                <w:numId w:val="9"/>
              </w:numPr>
              <w:tabs>
                <w:tab w:val="clear" w:pos="360"/>
              </w:tabs>
              <w:spacing w:after="0" w:line="360" w:lineRule="auto"/>
              <w:ind w:left="214" w:hanging="270"/>
              <w:jc w:val="both"/>
              <w:rPr>
                <w:rFonts w:cs="Tahoma"/>
                <w:sz w:val="20"/>
                <w:szCs w:val="20"/>
              </w:rPr>
            </w:pPr>
          </w:p>
        </w:tc>
      </w:tr>
    </w:tbl>
    <w:p w14:paraId="1E65FC90" w14:textId="3AD3F460" w:rsidR="00AE363E" w:rsidRDefault="00AE363E" w:rsidP="009471D5"/>
    <w:p w14:paraId="37D3EF06" w14:textId="77777777" w:rsidR="00AE363E" w:rsidRPr="00892C32" w:rsidRDefault="00AE363E" w:rsidP="00AE363E">
      <w:pPr>
        <w:spacing w:after="0" w:line="360" w:lineRule="auto"/>
        <w:ind w:left="567"/>
        <w:rPr>
          <w:b/>
          <w:sz w:val="20"/>
          <w:szCs w:val="20"/>
          <w:u w:val="single"/>
          <w:lang w:bidi="en-US"/>
        </w:rPr>
      </w:pPr>
      <w:r>
        <w:rPr>
          <w:b/>
          <w:sz w:val="20"/>
          <w:szCs w:val="20"/>
          <w:u w:val="single"/>
          <w:lang w:bidi="en-US"/>
        </w:rPr>
        <w:lastRenderedPageBreak/>
        <w:t>KOMPONEN NETRAL</w:t>
      </w:r>
    </w:p>
    <w:tbl>
      <w:tblPr>
        <w:tblW w:w="924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812"/>
        <w:gridCol w:w="1147"/>
        <w:gridCol w:w="5760"/>
      </w:tblGrid>
      <w:tr w:rsidR="00AE363E" w:rsidRPr="00DC78CB" w14:paraId="65256053" w14:textId="77777777" w:rsidTr="00C033B1">
        <w:trPr>
          <w:trHeight w:val="20"/>
          <w:tblHeader/>
        </w:trPr>
        <w:tc>
          <w:tcPr>
            <w:tcW w:w="528" w:type="dxa"/>
            <w:shd w:val="clear" w:color="auto" w:fill="D9D9D9"/>
            <w:vAlign w:val="center"/>
          </w:tcPr>
          <w:p w14:paraId="58857CD7" w14:textId="77777777" w:rsidR="00AE363E" w:rsidRPr="00DC78CB" w:rsidRDefault="00AE363E" w:rsidP="00BA7902">
            <w:pPr>
              <w:spacing w:after="0" w:line="360" w:lineRule="auto"/>
              <w:jc w:val="center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NO</w:t>
            </w:r>
          </w:p>
        </w:tc>
        <w:tc>
          <w:tcPr>
            <w:tcW w:w="1812" w:type="dxa"/>
            <w:shd w:val="clear" w:color="auto" w:fill="D9D9D9"/>
            <w:vAlign w:val="center"/>
          </w:tcPr>
          <w:p w14:paraId="14131EC6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KOMPONEN</w:t>
            </w:r>
          </w:p>
        </w:tc>
        <w:tc>
          <w:tcPr>
            <w:tcW w:w="1147" w:type="dxa"/>
            <w:shd w:val="clear" w:color="auto" w:fill="D9D9D9"/>
            <w:vAlign w:val="center"/>
          </w:tcPr>
          <w:p w14:paraId="048746AF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KODE</w:t>
            </w:r>
          </w:p>
        </w:tc>
        <w:tc>
          <w:tcPr>
            <w:tcW w:w="5760" w:type="dxa"/>
            <w:shd w:val="clear" w:color="auto" w:fill="D9D9D9"/>
            <w:vAlign w:val="center"/>
          </w:tcPr>
          <w:p w14:paraId="54AF538E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b/>
                <w:position w:val="-30"/>
                <w:sz w:val="20"/>
                <w:szCs w:val="20"/>
              </w:rPr>
            </w:pPr>
            <w:r w:rsidRPr="00DC78CB">
              <w:rPr>
                <w:rFonts w:cs="Tahoma"/>
                <w:b/>
                <w:position w:val="-30"/>
                <w:sz w:val="20"/>
                <w:szCs w:val="20"/>
              </w:rPr>
              <w:t>FORMULA / RUMUS</w:t>
            </w:r>
          </w:p>
        </w:tc>
      </w:tr>
      <w:tr w:rsidR="00AE363E" w:rsidRPr="00DC78CB" w14:paraId="32CC1C3D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65ED4603" w14:textId="77777777" w:rsidR="00AE363E" w:rsidRPr="002717D3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5AA3D693" w14:textId="1228378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Dasar BPJS TK</w:t>
            </w:r>
          </w:p>
        </w:tc>
        <w:tc>
          <w:tcPr>
            <w:tcW w:w="1147" w:type="dxa"/>
            <w:shd w:val="clear" w:color="auto" w:fill="auto"/>
          </w:tcPr>
          <w:p w14:paraId="7274A965" w14:textId="5F9DAD4C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Com061</w:t>
            </w:r>
          </w:p>
        </w:tc>
        <w:tc>
          <w:tcPr>
            <w:tcW w:w="5760" w:type="dxa"/>
            <w:shd w:val="clear" w:color="auto" w:fill="auto"/>
          </w:tcPr>
          <w:p w14:paraId="00936D13" w14:textId="77777777" w:rsidR="00AE363E" w:rsidRPr="003E7EAE" w:rsidRDefault="00AE363E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 w:rsidRPr="00765E15">
              <w:rPr>
                <w:rFonts w:cs="Tahoma"/>
                <w:sz w:val="20"/>
                <w:szCs w:val="20"/>
              </w:rPr>
              <w:t xml:space="preserve">Dasar BPJS Ketenagakerjaan adalah </w:t>
            </w:r>
            <w:r>
              <w:rPr>
                <w:rFonts w:cs="Tahoma"/>
                <w:sz w:val="20"/>
                <w:szCs w:val="20"/>
              </w:rPr>
              <w:t xml:space="preserve">full </w:t>
            </w:r>
            <w:r w:rsidRPr="00765E15">
              <w:rPr>
                <w:rFonts w:cs="Tahoma"/>
                <w:sz w:val="20"/>
                <w:szCs w:val="20"/>
              </w:rPr>
              <w:t>basic salary</w:t>
            </w:r>
          </w:p>
        </w:tc>
      </w:tr>
      <w:tr w:rsidR="00AE363E" w:rsidRPr="00DC78CB" w14:paraId="4ABA371E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5B641BB0" w14:textId="77777777" w:rsidR="00AE363E" w:rsidRPr="00D10E86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2A8717E0" w14:textId="7777777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JKK 0.24% </w:t>
            </w:r>
          </w:p>
        </w:tc>
        <w:tc>
          <w:tcPr>
            <w:tcW w:w="1147" w:type="dxa"/>
            <w:shd w:val="clear" w:color="auto" w:fill="auto"/>
          </w:tcPr>
          <w:p w14:paraId="273C2507" w14:textId="2B5FD062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Com062</w:t>
            </w:r>
          </w:p>
        </w:tc>
        <w:tc>
          <w:tcPr>
            <w:tcW w:w="5760" w:type="dxa"/>
            <w:shd w:val="clear" w:color="auto" w:fill="auto"/>
          </w:tcPr>
          <w:p w14:paraId="5C145781" w14:textId="77777777" w:rsidR="00AE363E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0.24 % x Dasar BPJS KTK</w:t>
            </w:r>
            <w:r w:rsidR="00410FF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14:paraId="4965354A" w14:textId="78A2F03F" w:rsidR="00410FF6" w:rsidRPr="00DC78CB" w:rsidRDefault="00410FF6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Rate JKK ini bisa berbeda sesuai dengan tingkat resiko pekerjaan yang didaftarkan pada Project</w:t>
            </w:r>
          </w:p>
        </w:tc>
      </w:tr>
      <w:tr w:rsidR="00AE363E" w:rsidRPr="00DC78CB" w14:paraId="1F5B3E6F" w14:textId="77777777" w:rsidTr="00C033B1">
        <w:trPr>
          <w:trHeight w:val="557"/>
        </w:trPr>
        <w:tc>
          <w:tcPr>
            <w:tcW w:w="528" w:type="dxa"/>
            <w:shd w:val="clear" w:color="auto" w:fill="auto"/>
          </w:tcPr>
          <w:p w14:paraId="64E14E91" w14:textId="136DDC23" w:rsidR="00AE363E" w:rsidRPr="00DC78CB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328FF442" w14:textId="7777777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JKM 0.3% </w:t>
            </w:r>
          </w:p>
        </w:tc>
        <w:tc>
          <w:tcPr>
            <w:tcW w:w="1147" w:type="dxa"/>
            <w:shd w:val="clear" w:color="auto" w:fill="auto"/>
          </w:tcPr>
          <w:p w14:paraId="5534E84D" w14:textId="52DEA392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Com063</w:t>
            </w:r>
          </w:p>
        </w:tc>
        <w:tc>
          <w:tcPr>
            <w:tcW w:w="5760" w:type="dxa"/>
            <w:shd w:val="clear" w:color="auto" w:fill="auto"/>
          </w:tcPr>
          <w:p w14:paraId="69C0AA89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0.3 % x Dasar BPJS KTK</w:t>
            </w:r>
          </w:p>
        </w:tc>
      </w:tr>
      <w:tr w:rsidR="00AE363E" w:rsidRPr="00DC78CB" w14:paraId="37BBD9A6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0A76FB0C" w14:textId="77777777" w:rsidR="00AE363E" w:rsidRPr="002717D3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1189C338" w14:textId="77777777" w:rsidR="00AE363E" w:rsidRPr="002717D3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JHT 3.7% </w:t>
            </w:r>
          </w:p>
        </w:tc>
        <w:tc>
          <w:tcPr>
            <w:tcW w:w="1147" w:type="dxa"/>
            <w:shd w:val="clear" w:color="auto" w:fill="auto"/>
          </w:tcPr>
          <w:p w14:paraId="0B7D5329" w14:textId="4E67FE31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Com064</w:t>
            </w:r>
          </w:p>
        </w:tc>
        <w:tc>
          <w:tcPr>
            <w:tcW w:w="5760" w:type="dxa"/>
            <w:shd w:val="clear" w:color="auto" w:fill="auto"/>
          </w:tcPr>
          <w:p w14:paraId="61EC0D01" w14:textId="77777777" w:rsidR="00AE363E" w:rsidRPr="009B1A7C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3.7 % x Dasar BPJS KTK</w:t>
            </w:r>
          </w:p>
        </w:tc>
      </w:tr>
      <w:tr w:rsidR="00AE363E" w:rsidRPr="00DC78CB" w14:paraId="79BF6146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3C997991" w14:textId="77777777" w:rsidR="00AE363E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66D9755B" w14:textId="77777777" w:rsidR="00AE363E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Dasar BPJS Pensiun</w:t>
            </w:r>
          </w:p>
        </w:tc>
        <w:tc>
          <w:tcPr>
            <w:tcW w:w="1147" w:type="dxa"/>
            <w:shd w:val="clear" w:color="auto" w:fill="auto"/>
          </w:tcPr>
          <w:p w14:paraId="7EA6B4EC" w14:textId="5BBFC957" w:rsidR="00AE363E" w:rsidRDefault="00C033B1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Com065</w:t>
            </w:r>
          </w:p>
        </w:tc>
        <w:tc>
          <w:tcPr>
            <w:tcW w:w="5760" w:type="dxa"/>
            <w:shd w:val="clear" w:color="auto" w:fill="auto"/>
          </w:tcPr>
          <w:p w14:paraId="5C77C4A2" w14:textId="5797DE12" w:rsidR="00AE363E" w:rsidRDefault="00AE363E" w:rsidP="00410FF6">
            <w:pPr>
              <w:spacing w:after="0" w:line="36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Nilai</w:t>
            </w:r>
            <w:r w:rsidRPr="00765E15">
              <w:rPr>
                <w:rFonts w:cs="Calibri"/>
                <w:color w:val="000000"/>
                <w:sz w:val="20"/>
                <w:szCs w:val="20"/>
              </w:rPr>
              <w:t xml:space="preserve">nya </w:t>
            </w:r>
            <w:r w:rsidRPr="000071D8">
              <w:rPr>
                <w:rFonts w:cs="Calibri"/>
                <w:color w:val="000000"/>
                <w:sz w:val="20"/>
                <w:szCs w:val="20"/>
              </w:rPr>
              <w:t xml:space="preserve">sama dengan BPJS tenaga kerja dengan batas maksimum adalah Rp </w:t>
            </w:r>
            <w:r w:rsidR="00410FF6">
              <w:rPr>
                <w:rFonts w:cs="Calibri"/>
                <w:color w:val="000000"/>
                <w:sz w:val="20"/>
                <w:szCs w:val="20"/>
              </w:rPr>
              <w:t>8.754.600</w:t>
            </w:r>
          </w:p>
        </w:tc>
      </w:tr>
      <w:tr w:rsidR="00AE363E" w:rsidRPr="00DC78CB" w14:paraId="6329C616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3E03C63F" w14:textId="77777777" w:rsidR="00AE363E" w:rsidRPr="00D10E86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31D936A1" w14:textId="77777777" w:rsidR="00AE363E" w:rsidRDefault="00AE363E" w:rsidP="00BA7902">
            <w:pPr>
              <w:spacing w:after="0"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BPJS Pensiun 2% </w:t>
            </w:r>
          </w:p>
        </w:tc>
        <w:tc>
          <w:tcPr>
            <w:tcW w:w="1147" w:type="dxa"/>
            <w:shd w:val="clear" w:color="auto" w:fill="auto"/>
          </w:tcPr>
          <w:p w14:paraId="3D55D3FA" w14:textId="6C9151DD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Com066</w:t>
            </w:r>
          </w:p>
        </w:tc>
        <w:tc>
          <w:tcPr>
            <w:tcW w:w="5760" w:type="dxa"/>
            <w:shd w:val="clear" w:color="auto" w:fill="auto"/>
          </w:tcPr>
          <w:p w14:paraId="20B1E1A2" w14:textId="77777777" w:rsidR="00AE363E" w:rsidRPr="00570673" w:rsidRDefault="00AE363E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2 % x Dasar BPJS KTK</w:t>
            </w:r>
          </w:p>
        </w:tc>
      </w:tr>
      <w:tr w:rsidR="00AE363E" w:rsidRPr="00DC78CB" w14:paraId="3D021518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54A129B6" w14:textId="77777777" w:rsidR="00AE363E" w:rsidRPr="00D10E86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712D282F" w14:textId="458B2D72" w:rsidR="00AE363E" w:rsidRPr="00DC78CB" w:rsidRDefault="00AE363E" w:rsidP="00C033B1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Dasar BPJS K</w:t>
            </w:r>
            <w:r w:rsidR="00C033B1">
              <w:rPr>
                <w:rFonts w:cs="Calibri"/>
                <w:color w:val="000000"/>
                <w:sz w:val="20"/>
                <w:szCs w:val="20"/>
              </w:rPr>
              <w:t>esehatan</w:t>
            </w:r>
          </w:p>
        </w:tc>
        <w:tc>
          <w:tcPr>
            <w:tcW w:w="1147" w:type="dxa"/>
            <w:shd w:val="clear" w:color="auto" w:fill="auto"/>
          </w:tcPr>
          <w:p w14:paraId="7365DA56" w14:textId="56FE7503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Com067</w:t>
            </w:r>
          </w:p>
        </w:tc>
        <w:tc>
          <w:tcPr>
            <w:tcW w:w="5760" w:type="dxa"/>
            <w:shd w:val="clear" w:color="auto" w:fill="auto"/>
          </w:tcPr>
          <w:p w14:paraId="25760DF4" w14:textId="1DE2763F" w:rsidR="00AE363E" w:rsidRPr="003E7EAE" w:rsidRDefault="00AE363E" w:rsidP="009B3351">
            <w:pPr>
              <w:spacing w:after="0" w:line="360" w:lineRule="auto"/>
              <w:jc w:val="both"/>
              <w:rPr>
                <w:rFonts w:cs="Calibri"/>
                <w:color w:val="FF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Dasarnya full Basic Salary </w:t>
            </w:r>
            <w:r w:rsidRPr="00765E15">
              <w:rPr>
                <w:rFonts w:cs="Calibri"/>
                <w:color w:val="000000"/>
                <w:sz w:val="20"/>
                <w:szCs w:val="20"/>
              </w:rPr>
              <w:t xml:space="preserve">dengan batas maksimum Rp. </w:t>
            </w:r>
            <w:r w:rsidR="009B3351">
              <w:rPr>
                <w:rFonts w:cs="Calibri"/>
                <w:color w:val="000000"/>
                <w:sz w:val="20"/>
                <w:szCs w:val="20"/>
              </w:rPr>
              <w:t>12</w:t>
            </w:r>
            <w:r w:rsidRPr="00765E15">
              <w:rPr>
                <w:rFonts w:cs="Calibri"/>
                <w:color w:val="000000"/>
                <w:sz w:val="20"/>
                <w:szCs w:val="20"/>
              </w:rPr>
              <w:t>.000.000</w:t>
            </w:r>
          </w:p>
        </w:tc>
      </w:tr>
      <w:tr w:rsidR="00AE363E" w:rsidRPr="00DC78CB" w14:paraId="0133519B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13F01030" w14:textId="77777777" w:rsidR="00AE363E" w:rsidRDefault="00AE363E" w:rsidP="00AE363E">
            <w:pPr>
              <w:numPr>
                <w:ilvl w:val="0"/>
                <w:numId w:val="11"/>
              </w:numPr>
              <w:spacing w:after="0" w:line="360" w:lineRule="auto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7BA9CC70" w14:textId="77777777" w:rsidR="00AE363E" w:rsidRPr="00DC78CB" w:rsidRDefault="00AE363E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BPJS Kesehatan 4% </w:t>
            </w:r>
          </w:p>
        </w:tc>
        <w:tc>
          <w:tcPr>
            <w:tcW w:w="1147" w:type="dxa"/>
            <w:shd w:val="clear" w:color="auto" w:fill="auto"/>
          </w:tcPr>
          <w:p w14:paraId="07983C46" w14:textId="6C242EA5" w:rsidR="00AE363E" w:rsidRPr="00DC78CB" w:rsidRDefault="00C033B1" w:rsidP="00BA7902">
            <w:pPr>
              <w:spacing w:after="0" w:line="360" w:lineRule="auto"/>
              <w:rPr>
                <w:rFonts w:cs="Tahoma"/>
                <w:position w:val="-3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Com068</w:t>
            </w:r>
          </w:p>
        </w:tc>
        <w:tc>
          <w:tcPr>
            <w:tcW w:w="5760" w:type="dxa"/>
            <w:shd w:val="clear" w:color="auto" w:fill="auto"/>
          </w:tcPr>
          <w:p w14:paraId="764CF3D6" w14:textId="77777777" w:rsidR="00AE363E" w:rsidRPr="00D10E86" w:rsidRDefault="00AE363E" w:rsidP="00BA7902">
            <w:pPr>
              <w:spacing w:after="0" w:line="360" w:lineRule="auto"/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4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% </w:t>
            </w:r>
            <w:r>
              <w:rPr>
                <w:rFonts w:cs="Calibri"/>
                <w:color w:val="000000"/>
                <w:sz w:val="20"/>
                <w:szCs w:val="20"/>
              </w:rPr>
              <w:t>x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Dasar BPJS KST</w:t>
            </w:r>
            <w:r w:rsidRPr="00D10E8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C033B1" w:rsidRPr="00DC78CB" w14:paraId="4BF0C6CF" w14:textId="77777777" w:rsidTr="00C033B1">
        <w:trPr>
          <w:trHeight w:val="20"/>
        </w:trPr>
        <w:tc>
          <w:tcPr>
            <w:tcW w:w="528" w:type="dxa"/>
            <w:shd w:val="clear" w:color="auto" w:fill="auto"/>
          </w:tcPr>
          <w:p w14:paraId="0613507E" w14:textId="77777777" w:rsidR="00C033B1" w:rsidRDefault="00C033B1" w:rsidP="00FB23C3">
            <w:pPr>
              <w:spacing w:after="0" w:line="360" w:lineRule="auto"/>
              <w:ind w:left="360"/>
              <w:rPr>
                <w:rFonts w:cs="Tahoma"/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auto"/>
          </w:tcPr>
          <w:p w14:paraId="2E0393DE" w14:textId="4B6546F9" w:rsidR="00C033B1" w:rsidRDefault="00C033B1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</w:tcPr>
          <w:p w14:paraId="5A4C77ED" w14:textId="77777777" w:rsidR="00C033B1" w:rsidRDefault="00C033B1" w:rsidP="00BA7902">
            <w:pPr>
              <w:spacing w:after="0" w:line="36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auto"/>
          </w:tcPr>
          <w:p w14:paraId="42A1957D" w14:textId="77777777" w:rsidR="00C033B1" w:rsidRDefault="00C033B1" w:rsidP="00BA7902">
            <w:pPr>
              <w:spacing w:after="0" w:line="360" w:lineRule="auto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13E45D17" w14:textId="602608F8" w:rsidR="0006217A" w:rsidRDefault="0006217A" w:rsidP="009471D5"/>
    <w:p w14:paraId="4C0AD7E5" w14:textId="14F0EBF1" w:rsidR="00FF49E2" w:rsidRDefault="00FF49E2">
      <w:pPr>
        <w:spacing w:after="160" w:line="259" w:lineRule="auto"/>
      </w:pPr>
      <w:r>
        <w:br w:type="page"/>
      </w:r>
    </w:p>
    <w:p w14:paraId="79984A9F" w14:textId="77777777" w:rsidR="0006217A" w:rsidRPr="009153ED" w:rsidRDefault="0006217A" w:rsidP="009471D5"/>
    <w:sectPr w:rsidR="0006217A" w:rsidRPr="0091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endra Sanusi" w:date="2021-12-27T21:44:00Z" w:initials="HS">
    <w:p w14:paraId="127255BE" w14:textId="23E3B25B" w:rsidR="006E5D6C" w:rsidRDefault="006E5D6C">
      <w:pPr>
        <w:pStyle w:val="CommentText"/>
      </w:pPr>
      <w:r>
        <w:rPr>
          <w:rStyle w:val="CommentReference"/>
        </w:rPr>
        <w:annotationRef/>
      </w:r>
      <w:r w:rsidR="00ED055D">
        <w:t>Tanggalnya cutoff berubah-ubah  tiap bulan? nanti bagaimana menentukan cuttoff hari kerja karyawan baru atau karyawan resign?</w:t>
      </w:r>
    </w:p>
  </w:comment>
  <w:comment w:id="1" w:author="Hendra Sanusi" w:date="2021-12-27T21:50:00Z" w:initials="HS">
    <w:p w14:paraId="713E1AAE" w14:textId="3DDED475" w:rsidR="00ED055D" w:rsidRDefault="00ED055D">
      <w:pPr>
        <w:pStyle w:val="CommentText"/>
      </w:pPr>
      <w:r>
        <w:t xml:space="preserve">Apakah </w:t>
      </w:r>
      <w:r>
        <w:rPr>
          <w:rStyle w:val="CommentReference"/>
        </w:rPr>
        <w:annotationRef/>
      </w:r>
      <w:r>
        <w:t>Bisa di Formulakan otomatis? Atau mau di buatkan defind by user</w:t>
      </w:r>
    </w:p>
  </w:comment>
  <w:comment w:id="4" w:author="Hendra Sanusi" w:date="2021-12-27T21:53:00Z" w:initials="HS">
    <w:p w14:paraId="7D6B3AC6" w14:textId="6B3C8C05" w:rsidR="00B30F60" w:rsidRDefault="00B30F60">
      <w:pPr>
        <w:pStyle w:val="CommentText"/>
      </w:pPr>
      <w:r>
        <w:rPr>
          <w:rStyle w:val="CommentReference"/>
        </w:rPr>
        <w:annotationRef/>
      </w:r>
      <w:r>
        <w:t>Misal masa kerja karyawan 70 hari. Maka</w:t>
      </w:r>
    </w:p>
    <w:p w14:paraId="1048AA5F" w14:textId="1DA37324" w:rsidR="00B30F60" w:rsidRDefault="00B30F60">
      <w:pPr>
        <w:pStyle w:val="CommentText"/>
      </w:pPr>
      <w:r>
        <w:t>70</w:t>
      </w:r>
      <w:r w:rsidR="002F0418">
        <w:t>hari</w:t>
      </w:r>
      <w:r>
        <w:t>/30.4 x gaji pokok?</w:t>
      </w:r>
      <w:r w:rsidR="002F0418">
        <w:t xml:space="preserve"> Atau bagaimana?</w:t>
      </w:r>
    </w:p>
  </w:comment>
  <w:comment w:id="5" w:author="Hendra Sanusi" w:date="2021-12-27T21:55:00Z" w:initials="HS">
    <w:p w14:paraId="489D8951" w14:textId="2A35FFB7" w:rsidR="002F0418" w:rsidRDefault="002F0418">
      <w:pPr>
        <w:pStyle w:val="CommentText"/>
      </w:pPr>
      <w:r>
        <w:t xml:space="preserve">2 point ini maksudnya seperti apa? </w:t>
      </w:r>
      <w:r>
        <w:br/>
        <w:t xml:space="preserve">- </w:t>
      </w:r>
      <w:r>
        <w:rPr>
          <w:rStyle w:val="CommentReference"/>
        </w:rPr>
        <w:annotationRef/>
      </w:r>
      <w:r>
        <w:t xml:space="preserve">Mau dibuatkan otomatis formula 25% </w:t>
      </w:r>
      <w:r>
        <w:br/>
        <w:t>- atau mau diinput manua setiap karyawan oleh user gaji fix nya?</w:t>
      </w:r>
    </w:p>
  </w:comment>
  <w:comment w:id="6" w:author="Hendra Sanusi" w:date="2021-12-27T21:56:00Z" w:initials="HS">
    <w:p w14:paraId="751D30B4" w14:textId="3DF4387E" w:rsidR="00721D6B" w:rsidRDefault="00721D6B" w:rsidP="00721D6B">
      <w:pPr>
        <w:pStyle w:val="CommentText"/>
        <w:tabs>
          <w:tab w:val="left" w:pos="5940"/>
        </w:tabs>
      </w:pPr>
      <w:r>
        <w:t>a</w:t>
      </w:r>
      <w:r>
        <w:rPr>
          <w:rStyle w:val="CommentReference"/>
        </w:rPr>
        <w:annotationRef/>
      </w:r>
      <w:r>
        <w:t xml:space="preserve">khir periode ini tanggal kalender? </w:t>
      </w:r>
      <w:r>
        <w:br/>
        <w:t>contoh desember : 1 to 31 des?</w:t>
      </w:r>
    </w:p>
  </w:comment>
  <w:comment w:id="7" w:author="Hendra Sanusi" w:date="2021-12-27T22:00:00Z" w:initials="HS">
    <w:p w14:paraId="3C986E92" w14:textId="19C8B078" w:rsidR="00AB74DE" w:rsidRDefault="00AB74DE">
      <w:pPr>
        <w:pStyle w:val="CommentText"/>
      </w:pPr>
      <w:r>
        <w:rPr>
          <w:rStyle w:val="CommentReference"/>
        </w:rPr>
        <w:annotationRef/>
      </w:r>
      <w:r>
        <w:t>Nilai ini di input manual user / dari attendance?</w:t>
      </w:r>
    </w:p>
  </w:comment>
  <w:comment w:id="8" w:author="Hendra Sanusi" w:date="2021-12-27T21:59:00Z" w:initials="HS">
    <w:p w14:paraId="058F9EA2" w14:textId="41FDB93D" w:rsidR="00A969BB" w:rsidRDefault="00A969BB">
      <w:pPr>
        <w:pStyle w:val="CommentText"/>
      </w:pPr>
      <w:r>
        <w:rPr>
          <w:rStyle w:val="CommentReference"/>
        </w:rPr>
        <w:annotationRef/>
      </w:r>
      <w:r>
        <w:t>Per hari x jumlah hadir?</w:t>
      </w:r>
    </w:p>
  </w:comment>
  <w:comment w:id="9" w:author="Hendra Sanusi" w:date="2021-12-27T22:01:00Z" w:initials="HS">
    <w:p w14:paraId="01316757" w14:textId="4E5CA716" w:rsidR="0051260A" w:rsidRDefault="0051260A">
      <w:pPr>
        <w:pStyle w:val="CommentText"/>
      </w:pPr>
      <w:r>
        <w:rPr>
          <w:rStyle w:val="CommentReference"/>
        </w:rPr>
        <w:annotationRef/>
      </w:r>
      <w:r>
        <w:t>Ini ada pembagi 173 jg kah?</w:t>
      </w:r>
    </w:p>
  </w:comment>
  <w:comment w:id="10" w:author="Hendra Sanusi" w:date="2021-12-27T22:08:00Z" w:initials="HS">
    <w:p w14:paraId="0E0F705C" w14:textId="63BAAC75" w:rsidR="00950A7A" w:rsidRDefault="00950A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Component addition itu sama seperti component allowance kah? Kenapa di pisah</w:t>
      </w:r>
      <w:bookmarkStart w:id="11" w:name="_GoBack"/>
      <w:bookmarkEnd w:id="11"/>
    </w:p>
  </w:comment>
  <w:comment w:id="12" w:author="Hendra Sanusi" w:date="2021-12-27T22:01:00Z" w:initials="HS">
    <w:p w14:paraId="1BFBB6AA" w14:textId="207642A9" w:rsidR="007F17DD" w:rsidRDefault="007F17DD">
      <w:pPr>
        <w:pStyle w:val="CommentText"/>
      </w:pPr>
      <w:r>
        <w:rPr>
          <w:rStyle w:val="CommentReference"/>
        </w:rPr>
        <w:annotationRef/>
      </w:r>
      <w:r>
        <w:t>Input variable component by admin</w:t>
      </w:r>
    </w:p>
  </w:comment>
  <w:comment w:id="13" w:author="Hendra Sanusi" w:date="2021-12-27T22:02:00Z" w:initials="HS">
    <w:p w14:paraId="6EBD49B6" w14:textId="2B2271E3" w:rsidR="003461E9" w:rsidRDefault="003461E9">
      <w:pPr>
        <w:pStyle w:val="CommentText"/>
      </w:pPr>
      <w:r>
        <w:rPr>
          <w:rStyle w:val="CommentReference"/>
        </w:rPr>
        <w:annotationRef/>
      </w:r>
      <w:r>
        <w:t>Tj Tetap ?</w:t>
      </w:r>
    </w:p>
  </w:comment>
  <w:comment w:id="14" w:author="Hendra Sanusi" w:date="2021-12-27T22:03:00Z" w:initials="HS">
    <w:p w14:paraId="74804C4D" w14:textId="2B184375" w:rsidR="00A367D0" w:rsidRDefault="00A367D0">
      <w:pPr>
        <w:pStyle w:val="CommentText"/>
      </w:pPr>
      <w:r>
        <w:rPr>
          <w:rStyle w:val="CommentReference"/>
        </w:rPr>
        <w:annotationRef/>
      </w:r>
      <w:r>
        <w:t xml:space="preserve">UPL ini termasuk </w:t>
      </w:r>
      <w:r w:rsidR="00E43FAC">
        <w:t>Mangkir</w:t>
      </w:r>
      <w:r>
        <w:t>?</w:t>
      </w:r>
    </w:p>
  </w:comment>
  <w:comment w:id="15" w:author="Hendra Sanusi" w:date="2021-12-27T22:04:00Z" w:initials="HS">
    <w:p w14:paraId="37E4CD27" w14:textId="183CED00" w:rsidR="00B46BB8" w:rsidRDefault="00B46BB8">
      <w:pPr>
        <w:pStyle w:val="CommentText"/>
      </w:pPr>
      <w:r>
        <w:rPr>
          <w:rStyle w:val="CommentReference"/>
        </w:rPr>
        <w:annotationRef/>
      </w:r>
      <w:r>
        <w:t>Formula perhitungannya bagaimana? Apakah diinput variable component oleh user?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7255BE" w15:done="0"/>
  <w15:commentEx w15:paraId="713E1AAE" w15:done="0"/>
  <w15:commentEx w15:paraId="1048AA5F" w15:done="0"/>
  <w15:commentEx w15:paraId="489D8951" w15:done="0"/>
  <w15:commentEx w15:paraId="751D30B4" w15:done="0"/>
  <w15:commentEx w15:paraId="3C986E92" w15:done="0"/>
  <w15:commentEx w15:paraId="058F9EA2" w15:done="0"/>
  <w15:commentEx w15:paraId="01316757" w15:done="0"/>
  <w15:commentEx w15:paraId="0E0F705C" w15:done="0"/>
  <w15:commentEx w15:paraId="1BFBB6AA" w15:done="0"/>
  <w15:commentEx w15:paraId="6EBD49B6" w15:done="0"/>
  <w15:commentEx w15:paraId="74804C4D" w15:done="0"/>
  <w15:commentEx w15:paraId="37E4CD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517"/>
    <w:multiLevelType w:val="hybridMultilevel"/>
    <w:tmpl w:val="73C27416"/>
    <w:lvl w:ilvl="0" w:tplc="FB78EC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975BF9"/>
    <w:multiLevelType w:val="hybridMultilevel"/>
    <w:tmpl w:val="12583880"/>
    <w:lvl w:ilvl="0" w:tplc="F2E25F3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52AB5"/>
    <w:multiLevelType w:val="hybridMultilevel"/>
    <w:tmpl w:val="53A0B76A"/>
    <w:lvl w:ilvl="0" w:tplc="4B9887F6">
      <w:start w:val="1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37D409EC"/>
    <w:multiLevelType w:val="multilevel"/>
    <w:tmpl w:val="BB58C7BA"/>
    <w:lvl w:ilvl="0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43D61E75"/>
    <w:multiLevelType w:val="hybridMultilevel"/>
    <w:tmpl w:val="7130D2B2"/>
    <w:lvl w:ilvl="0" w:tplc="FB78EC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436C56"/>
    <w:multiLevelType w:val="hybridMultilevel"/>
    <w:tmpl w:val="DA0214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2F72ED"/>
    <w:multiLevelType w:val="hybridMultilevel"/>
    <w:tmpl w:val="763A24E4"/>
    <w:lvl w:ilvl="0" w:tplc="FB78ECB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4329F"/>
    <w:multiLevelType w:val="multilevel"/>
    <w:tmpl w:val="E7B4A634"/>
    <w:lvl w:ilvl="0">
      <w:start w:val="1"/>
      <w:numFmt w:val="decimal"/>
      <w:pStyle w:val="Heading1"/>
      <w:lvlText w:val="%1"/>
      <w:lvlJc w:val="left"/>
      <w:pPr>
        <w:tabs>
          <w:tab w:val="num" w:pos="-108"/>
        </w:tabs>
        <w:ind w:left="-10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"/>
        </w:tabs>
        <w:ind w:left="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24"/>
        </w:tabs>
        <w:ind w:left="3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68"/>
        </w:tabs>
        <w:ind w:left="4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612"/>
        </w:tabs>
        <w:ind w:left="6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56"/>
        </w:tabs>
        <w:ind w:left="7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00"/>
        </w:tabs>
        <w:ind w:left="9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044"/>
        </w:tabs>
        <w:ind w:left="1044" w:hanging="1584"/>
      </w:pPr>
      <w:rPr>
        <w:rFonts w:hint="default"/>
      </w:rPr>
    </w:lvl>
  </w:abstractNum>
  <w:abstractNum w:abstractNumId="8">
    <w:nsid w:val="61A3758F"/>
    <w:multiLevelType w:val="hybridMultilevel"/>
    <w:tmpl w:val="D11A7D40"/>
    <w:lvl w:ilvl="0" w:tplc="8D4C1F0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AF925CD"/>
    <w:multiLevelType w:val="hybridMultilevel"/>
    <w:tmpl w:val="B7BAF024"/>
    <w:lvl w:ilvl="0" w:tplc="A99AF9E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54165E"/>
    <w:multiLevelType w:val="hybridMultilevel"/>
    <w:tmpl w:val="D1288E6E"/>
    <w:lvl w:ilvl="0" w:tplc="A99AF9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dra Sanusi">
    <w15:presenceInfo w15:providerId="AD" w15:userId="S-1-5-21-242865108-4255896024-2352188117-1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D5"/>
    <w:rsid w:val="0006217A"/>
    <w:rsid w:val="001D2F59"/>
    <w:rsid w:val="00261389"/>
    <w:rsid w:val="002736FA"/>
    <w:rsid w:val="002A0924"/>
    <w:rsid w:val="002F0418"/>
    <w:rsid w:val="003461E9"/>
    <w:rsid w:val="003467AC"/>
    <w:rsid w:val="003E44D6"/>
    <w:rsid w:val="00410FF6"/>
    <w:rsid w:val="00461439"/>
    <w:rsid w:val="0051260A"/>
    <w:rsid w:val="00696A8B"/>
    <w:rsid w:val="006D2E54"/>
    <w:rsid w:val="006E4E98"/>
    <w:rsid w:val="006E5D6C"/>
    <w:rsid w:val="00703B90"/>
    <w:rsid w:val="00711CE9"/>
    <w:rsid w:val="00721D6B"/>
    <w:rsid w:val="007F17DD"/>
    <w:rsid w:val="00872F6F"/>
    <w:rsid w:val="008869B8"/>
    <w:rsid w:val="008A1E2D"/>
    <w:rsid w:val="008D3A1A"/>
    <w:rsid w:val="009153ED"/>
    <w:rsid w:val="00944DED"/>
    <w:rsid w:val="009471D5"/>
    <w:rsid w:val="00950A7A"/>
    <w:rsid w:val="009B3351"/>
    <w:rsid w:val="00A15372"/>
    <w:rsid w:val="00A367D0"/>
    <w:rsid w:val="00A54559"/>
    <w:rsid w:val="00A969BB"/>
    <w:rsid w:val="00AB74DE"/>
    <w:rsid w:val="00AD49F9"/>
    <w:rsid w:val="00AE363E"/>
    <w:rsid w:val="00B30F60"/>
    <w:rsid w:val="00B46BB8"/>
    <w:rsid w:val="00C033B1"/>
    <w:rsid w:val="00D47E13"/>
    <w:rsid w:val="00DC1FA8"/>
    <w:rsid w:val="00E43FAC"/>
    <w:rsid w:val="00E9214A"/>
    <w:rsid w:val="00ED055D"/>
    <w:rsid w:val="00F808D7"/>
    <w:rsid w:val="00F959BE"/>
    <w:rsid w:val="00FB23C3"/>
    <w:rsid w:val="00FB5BAD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6FF2"/>
  <w15:chartTrackingRefBased/>
  <w15:docId w15:val="{0E05F505-F521-45A9-B48F-C5E7CDB9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1D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F6F"/>
    <w:pPr>
      <w:keepNext/>
      <w:keepLines/>
      <w:numPr>
        <w:numId w:val="1"/>
      </w:numPr>
      <w:spacing w:before="240" w:after="0"/>
      <w:ind w:left="432"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en-US"/>
    </w:rPr>
  </w:style>
  <w:style w:type="paragraph" w:styleId="Heading3">
    <w:name w:val="heading 3"/>
    <w:basedOn w:val="Normal"/>
    <w:next w:val="Normal"/>
    <w:link w:val="Heading3Char"/>
    <w:qFormat/>
    <w:rsid w:val="00872F6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72F6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72F6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2F6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872F6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72F6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72F6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71D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9471D5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2F6F"/>
    <w:rPr>
      <w:rFonts w:ascii="Cambria" w:eastAsia="Times New Roman" w:hAnsi="Cambria" w:cs="Times New Roman"/>
      <w:b/>
      <w:bCs/>
      <w:sz w:val="28"/>
      <w:szCs w:val="28"/>
      <w:lang w:val="x-none" w:eastAsia="x-none" w:bidi="en-US"/>
    </w:rPr>
  </w:style>
  <w:style w:type="character" w:customStyle="1" w:styleId="Heading3Char">
    <w:name w:val="Heading 3 Char"/>
    <w:basedOn w:val="DefaultParagraphFont"/>
    <w:link w:val="Heading3"/>
    <w:rsid w:val="00872F6F"/>
    <w:rPr>
      <w:rFonts w:ascii="Arial" w:eastAsia="Calibri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72F6F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72F6F"/>
    <w:rPr>
      <w:rFonts w:ascii="Calibri" w:eastAsia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72F6F"/>
    <w:rPr>
      <w:rFonts w:ascii="Times New Roman" w:eastAsia="Calibri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72F6F"/>
    <w:rPr>
      <w:rFonts w:ascii="Times New Roman" w:eastAsia="Calibri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72F6F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72F6F"/>
    <w:rPr>
      <w:rFonts w:ascii="Arial" w:eastAsia="Calibri" w:hAnsi="Arial" w:cs="Arial"/>
    </w:rPr>
  </w:style>
  <w:style w:type="paragraph" w:styleId="ListParagraph">
    <w:name w:val="List Paragraph"/>
    <w:basedOn w:val="Normal"/>
    <w:uiPriority w:val="34"/>
    <w:qFormat/>
    <w:rsid w:val="00AD4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51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5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6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6C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808D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Sanusi</dc:creator>
  <cp:keywords/>
  <dc:description/>
  <cp:lastModifiedBy>Hendra Sanusi</cp:lastModifiedBy>
  <cp:revision>27</cp:revision>
  <cp:lastPrinted>2021-12-27T02:06:00Z</cp:lastPrinted>
  <dcterms:created xsi:type="dcterms:W3CDTF">2021-12-23T04:30:00Z</dcterms:created>
  <dcterms:modified xsi:type="dcterms:W3CDTF">2021-12-27T15:09:00Z</dcterms:modified>
</cp:coreProperties>
</file>